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7BC" w:rsidRDefault="004507BC" w:rsidP="004507BC">
      <w:pPr>
        <w:ind w:left="720" w:hanging="720"/>
        <w:rPr>
          <w:rFonts w:ascii="Arial" w:hAnsi="Arial" w:cs="Arial"/>
          <w:color w:val="000000"/>
          <w:sz w:val="23"/>
          <w:szCs w:val="23"/>
        </w:rPr>
      </w:pPr>
      <w:del w:id="0" w:author="Gianfranco Biondi (RIT Student)" w:date="2012-08-10T11:09:00Z">
        <w:r w:rsidRPr="004507BC" w:rsidDel="0046068E">
          <w:rPr>
            <w:rFonts w:ascii="Arial" w:hAnsi="Arial" w:cs="Arial"/>
            <w:b/>
            <w:color w:val="000000"/>
            <w:sz w:val="23"/>
            <w:szCs w:val="23"/>
          </w:rPr>
          <w:delText xml:space="preserve">HTML5 </w:delText>
        </w:r>
      </w:del>
      <w:ins w:id="1" w:author="Gianfranco Biondi (RIT Student)" w:date="2012-08-10T11:09:00Z">
        <w:r w:rsidR="0046068E">
          <w:rPr>
            <w:rFonts w:ascii="Arial" w:hAnsi="Arial" w:cs="Arial"/>
            <w:b/>
            <w:color w:val="000000"/>
            <w:sz w:val="23"/>
            <w:szCs w:val="23"/>
          </w:rPr>
          <w:t xml:space="preserve">Musical </w:t>
        </w:r>
      </w:ins>
      <w:r w:rsidRPr="004507BC">
        <w:rPr>
          <w:rFonts w:ascii="Arial" w:hAnsi="Arial" w:cs="Arial"/>
          <w:b/>
          <w:color w:val="000000"/>
          <w:sz w:val="23"/>
          <w:szCs w:val="23"/>
        </w:rPr>
        <w:t>Rendering Libraries</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r>
      <w:proofErr w:type="spellStart"/>
      <w:r>
        <w:rPr>
          <w:color w:val="000000"/>
          <w:sz w:val="27"/>
          <w:szCs w:val="27"/>
        </w:rPr>
        <w:t>Gian</w:t>
      </w:r>
      <w:proofErr w:type="spellEnd"/>
      <w:r>
        <w:rPr>
          <w:color w:val="000000"/>
          <w:sz w:val="27"/>
          <w:szCs w:val="27"/>
        </w:rPr>
        <w:t xml:space="preserve"> </w:t>
      </w:r>
      <w:proofErr w:type="spellStart"/>
      <w:r>
        <w:rPr>
          <w:color w:val="000000"/>
          <w:sz w:val="27"/>
          <w:szCs w:val="27"/>
        </w:rPr>
        <w:t>Biondi</w:t>
      </w:r>
      <w:proofErr w:type="spellEnd"/>
      <w:r>
        <w:rPr>
          <w:color w:val="000000"/>
          <w:sz w:val="27"/>
          <w:szCs w:val="27"/>
        </w:rPr>
        <w:br/>
      </w:r>
      <w:r>
        <w:rPr>
          <w:color w:val="000000"/>
          <w:sz w:val="27"/>
          <w:szCs w:val="27"/>
        </w:rPr>
        <w:br/>
      </w:r>
      <w:proofErr w:type="gramStart"/>
      <w:r>
        <w:rPr>
          <w:rFonts w:ascii="Arial" w:hAnsi="Arial" w:cs="Arial"/>
          <w:color w:val="000000"/>
          <w:sz w:val="23"/>
          <w:szCs w:val="23"/>
        </w:rPr>
        <w:t>The</w:t>
      </w:r>
      <w:proofErr w:type="gramEnd"/>
      <w:r>
        <w:rPr>
          <w:rFonts w:ascii="Arial" w:hAnsi="Arial" w:cs="Arial"/>
          <w:color w:val="000000"/>
          <w:sz w:val="23"/>
          <w:szCs w:val="23"/>
        </w:rPr>
        <w:t xml:space="preserve"> application we are developing needs to not only store sheet music but also display it.  There are many applications and even formats geared toward musical engraving.  Musical engraving is the art of drawing musical notation usually for mechanical reproduction.  Most tools render music in a static format, such as in PDF format.  The iOS application we are developing is meant to render scores dynamically, allowing for features like zooming and scrolling, so a static image isn’t enough.  A lot of applications exist that display music on a screen as we are seeking to do.  Most of them utilize a custom solution.  As a result there isn’t much in terms of selection for rendering libraries for musical score.  This paper will discuss some rendering libraries.</w:t>
      </w:r>
      <w:r>
        <w:rPr>
          <w:color w:val="000000"/>
          <w:sz w:val="27"/>
          <w:szCs w:val="27"/>
        </w:rPr>
        <w:br/>
      </w:r>
      <w:r>
        <w:rPr>
          <w:color w:val="000000"/>
          <w:sz w:val="27"/>
          <w:szCs w:val="27"/>
        </w:rPr>
        <w:br/>
      </w:r>
      <w:r w:rsidRPr="004507BC">
        <w:rPr>
          <w:rFonts w:ascii="Arial" w:hAnsi="Arial" w:cs="Arial"/>
          <w:b/>
          <w:color w:val="000000"/>
          <w:sz w:val="23"/>
          <w:szCs w:val="23"/>
        </w:rPr>
        <w:t>JMSL</w:t>
      </w:r>
      <w:r>
        <w:rPr>
          <w:color w:val="000000"/>
          <w:sz w:val="27"/>
          <w:szCs w:val="27"/>
        </w:rPr>
        <w:br/>
      </w:r>
      <w:r>
        <w:rPr>
          <w:rStyle w:val="apple-tab-span"/>
          <w:rFonts w:ascii="Arial" w:hAnsi="Arial" w:cs="Arial"/>
          <w:color w:val="000000"/>
          <w:sz w:val="23"/>
          <w:szCs w:val="23"/>
        </w:rPr>
        <w:tab/>
      </w:r>
      <w:r>
        <w:rPr>
          <w:rFonts w:ascii="Arial" w:hAnsi="Arial" w:cs="Arial"/>
          <w:color w:val="000000"/>
          <w:sz w:val="23"/>
          <w:szCs w:val="23"/>
        </w:rPr>
        <w:t xml:space="preserve">JMSL, or the Java Musical Specification Language, is a Java API for music composition and performance.  JMSL is used for making standalone applications and web applets.  JMSL is based on HMSL, or Hierarchical Music Specification Language. The notion of </w:t>
      </w:r>
      <w:r w:rsidRPr="004507BC">
        <w:rPr>
          <w:rFonts w:ascii="Arial" w:hAnsi="Arial" w:cs="Arial"/>
          <w:bCs/>
          <w:color w:val="000000"/>
          <w:sz w:val="23"/>
          <w:szCs w:val="23"/>
        </w:rPr>
        <w:t>hierarchies</w:t>
      </w:r>
      <w:r>
        <w:rPr>
          <w:rFonts w:ascii="Arial" w:hAnsi="Arial" w:cs="Arial"/>
          <w:color w:val="000000"/>
          <w:sz w:val="23"/>
          <w:szCs w:val="23"/>
        </w:rPr>
        <w:t xml:space="preserve"> is a key one in JMSL.  A hierarchy is simply a collection of parent/child relationships. A song form provides a simple example, where a parent called mySong might have four children: verse1, chorus, verse2, and chorus. In JMSL, </w:t>
      </w:r>
      <w:proofErr w:type="spellStart"/>
      <w:r>
        <w:rPr>
          <w:rFonts w:ascii="Arial" w:hAnsi="Arial" w:cs="Arial"/>
          <w:color w:val="000000"/>
          <w:sz w:val="23"/>
          <w:szCs w:val="23"/>
        </w:rPr>
        <w:t>mySong</w:t>
      </w:r>
      <w:proofErr w:type="spellEnd"/>
      <w:r>
        <w:rPr>
          <w:rFonts w:ascii="Arial" w:hAnsi="Arial" w:cs="Arial"/>
          <w:color w:val="000000"/>
          <w:sz w:val="23"/>
          <w:szCs w:val="23"/>
        </w:rPr>
        <w:t xml:space="preserve"> </w:t>
      </w:r>
      <w:del w:id="2" w:author="Gianfranco Biondi (RIT Student)" w:date="2012-08-07T10:18:00Z">
        <w:r w:rsidDel="002E01E3">
          <w:rPr>
            <w:rFonts w:ascii="Arial" w:hAnsi="Arial" w:cs="Arial"/>
            <w:color w:val="000000"/>
            <w:sz w:val="23"/>
            <w:szCs w:val="23"/>
          </w:rPr>
          <w:delText xml:space="preserve">would </w:delText>
        </w:r>
      </w:del>
      <w:ins w:id="3" w:author="Gianfranco Biondi (RIT Student)" w:date="2012-08-07T10:19:00Z">
        <w:r w:rsidR="002E01E3">
          <w:rPr>
            <w:rFonts w:ascii="Arial" w:hAnsi="Arial" w:cs="Arial"/>
            <w:color w:val="000000"/>
            <w:sz w:val="23"/>
            <w:szCs w:val="23"/>
          </w:rPr>
          <w:t>stored as</w:t>
        </w:r>
      </w:ins>
      <w:commentRangeStart w:id="4"/>
      <w:del w:id="5" w:author="Gianfranco Biondi (RIT Student)" w:date="2012-08-07T10:18:00Z">
        <w:r w:rsidDel="002E01E3">
          <w:rPr>
            <w:rFonts w:ascii="Arial" w:hAnsi="Arial" w:cs="Arial"/>
            <w:color w:val="000000"/>
            <w:sz w:val="23"/>
            <w:szCs w:val="23"/>
          </w:rPr>
          <w:delText>probably</w:delText>
        </w:r>
      </w:del>
      <w:r>
        <w:rPr>
          <w:rFonts w:ascii="Arial" w:hAnsi="Arial" w:cs="Arial"/>
          <w:color w:val="000000"/>
          <w:sz w:val="23"/>
          <w:szCs w:val="23"/>
        </w:rPr>
        <w:t xml:space="preserve"> </w:t>
      </w:r>
      <w:commentRangeEnd w:id="4"/>
      <w:r w:rsidR="00733353">
        <w:rPr>
          <w:rStyle w:val="CommentReference"/>
        </w:rPr>
        <w:commentReference w:id="4"/>
      </w:r>
      <w:del w:id="6" w:author="Gianfranco Biondi (RIT Student)" w:date="2012-08-07T10:19:00Z">
        <w:r w:rsidDel="002E01E3">
          <w:rPr>
            <w:rFonts w:ascii="Arial" w:hAnsi="Arial" w:cs="Arial"/>
            <w:color w:val="000000"/>
            <w:sz w:val="23"/>
            <w:szCs w:val="23"/>
          </w:rPr>
          <w:delText>be</w:delText>
        </w:r>
      </w:del>
      <w:r>
        <w:rPr>
          <w:rFonts w:ascii="Arial" w:hAnsi="Arial" w:cs="Arial"/>
          <w:color w:val="000000"/>
          <w:sz w:val="23"/>
          <w:szCs w:val="23"/>
        </w:rPr>
        <w:t xml:space="preserve"> a </w:t>
      </w:r>
      <w:proofErr w:type="spellStart"/>
      <w:r>
        <w:rPr>
          <w:rFonts w:ascii="Arial" w:hAnsi="Arial" w:cs="Arial"/>
          <w:color w:val="000000"/>
          <w:sz w:val="23"/>
          <w:szCs w:val="23"/>
        </w:rPr>
        <w:t>SequentialCollection</w:t>
      </w:r>
      <w:proofErr w:type="spellEnd"/>
      <w:r>
        <w:rPr>
          <w:rFonts w:ascii="Arial" w:hAnsi="Arial" w:cs="Arial"/>
          <w:color w:val="000000"/>
          <w:sz w:val="23"/>
          <w:szCs w:val="23"/>
        </w:rPr>
        <w:t xml:space="preserve">.  Through the power of Java, JMSL has many features.  For our purposes it may be too much.  While it </w:t>
      </w:r>
      <w:del w:id="7" w:author="Gianfranco Biondi (RIT Student)" w:date="2012-08-07T10:36:00Z">
        <w:r w:rsidDel="009C04FC">
          <w:rPr>
            <w:rFonts w:ascii="Arial" w:hAnsi="Arial" w:cs="Arial"/>
            <w:color w:val="000000"/>
            <w:sz w:val="23"/>
            <w:szCs w:val="23"/>
          </w:rPr>
          <w:delText>can do it adequately</w:delText>
        </w:r>
      </w:del>
      <w:ins w:id="8" w:author="Gianfranco Biondi (RIT Student)" w:date="2012-08-07T10:36:00Z">
        <w:r w:rsidR="009C04FC">
          <w:rPr>
            <w:rFonts w:ascii="Arial" w:hAnsi="Arial" w:cs="Arial"/>
            <w:color w:val="000000"/>
            <w:sz w:val="23"/>
            <w:szCs w:val="23"/>
          </w:rPr>
          <w:t>does render music visually</w:t>
        </w:r>
      </w:ins>
      <w:r>
        <w:rPr>
          <w:rFonts w:ascii="Arial" w:hAnsi="Arial" w:cs="Arial"/>
          <w:color w:val="000000"/>
          <w:sz w:val="23"/>
          <w:szCs w:val="23"/>
        </w:rPr>
        <w:t xml:space="preserve">, it </w:t>
      </w:r>
      <w:del w:id="9" w:author="Gianfranco Biondi (RIT Student)" w:date="2012-08-07T10:37:00Z">
        <w:r w:rsidDel="009C04FC">
          <w:rPr>
            <w:rFonts w:ascii="Arial" w:hAnsi="Arial" w:cs="Arial"/>
            <w:color w:val="000000"/>
            <w:sz w:val="23"/>
            <w:szCs w:val="23"/>
          </w:rPr>
          <w:delText xml:space="preserve">gives </w:delText>
        </w:r>
        <w:commentRangeStart w:id="10"/>
        <w:r w:rsidDel="009C04FC">
          <w:rPr>
            <w:rFonts w:ascii="Arial" w:hAnsi="Arial" w:cs="Arial"/>
            <w:color w:val="000000"/>
            <w:sz w:val="23"/>
            <w:szCs w:val="23"/>
          </w:rPr>
          <w:delText>very little focus on rendering music visually</w:delText>
        </w:r>
        <w:commentRangeEnd w:id="10"/>
        <w:r w:rsidR="00297B58" w:rsidDel="009C04FC">
          <w:rPr>
            <w:rStyle w:val="CommentReference"/>
          </w:rPr>
          <w:commentReference w:id="10"/>
        </w:r>
        <w:r w:rsidDel="009C04FC">
          <w:rPr>
            <w:rFonts w:ascii="Arial" w:hAnsi="Arial" w:cs="Arial"/>
            <w:color w:val="000000"/>
            <w:sz w:val="23"/>
            <w:szCs w:val="23"/>
          </w:rPr>
          <w:delText xml:space="preserve"> and more</w:delText>
        </w:r>
      </w:del>
      <w:ins w:id="11" w:author="Gianfranco Biondi (RIT Student)" w:date="2012-08-10T10:39:00Z">
        <w:r w:rsidR="00850806">
          <w:rPr>
            <w:rFonts w:ascii="Arial" w:hAnsi="Arial" w:cs="Arial"/>
            <w:color w:val="000000"/>
            <w:sz w:val="23"/>
            <w:szCs w:val="23"/>
          </w:rPr>
          <w:t xml:space="preserve"> has many more features geared for</w:t>
        </w:r>
      </w:ins>
      <w:del w:id="12" w:author="Gianfranco Biondi (RIT Student)" w:date="2012-08-10T10:39:00Z">
        <w:r w:rsidDel="00850806">
          <w:rPr>
            <w:rFonts w:ascii="Arial" w:hAnsi="Arial" w:cs="Arial"/>
            <w:color w:val="000000"/>
            <w:sz w:val="23"/>
            <w:szCs w:val="23"/>
          </w:rPr>
          <w:delText xml:space="preserve"> on</w:delText>
        </w:r>
      </w:del>
      <w:r>
        <w:rPr>
          <w:rFonts w:ascii="Arial" w:hAnsi="Arial" w:cs="Arial"/>
          <w:color w:val="000000"/>
          <w:sz w:val="23"/>
          <w:szCs w:val="23"/>
        </w:rPr>
        <w:t xml:space="preserve"> creating and playing music</w:t>
      </w:r>
      <w:ins w:id="13" w:author="Gianfranco Biondi (RIT Student)" w:date="2012-08-10T11:11:00Z">
        <w:r w:rsidR="00F868D1">
          <w:rPr>
            <w:rFonts w:ascii="Arial" w:hAnsi="Arial" w:cs="Arial"/>
            <w:color w:val="000000"/>
            <w:sz w:val="23"/>
            <w:szCs w:val="23"/>
          </w:rPr>
          <w:t xml:space="preserve"> as well as for analyzing music and sounds</w:t>
        </w:r>
      </w:ins>
      <w:r>
        <w:rPr>
          <w:rFonts w:ascii="Arial" w:hAnsi="Arial" w:cs="Arial"/>
          <w:color w:val="000000"/>
          <w:sz w:val="23"/>
          <w:szCs w:val="23"/>
        </w:rPr>
        <w:t xml:space="preserve">.  Unfortunately it is not free.  The API costs $55 for students and $120 for developers.  </w:t>
      </w:r>
      <w:commentRangeStart w:id="14"/>
      <w:del w:id="15" w:author="Gianfranco Biondi (RIT Student)" w:date="2012-08-07T10:49:00Z">
        <w:r w:rsidDel="000C4D25">
          <w:rPr>
            <w:rFonts w:ascii="Arial" w:hAnsi="Arial" w:cs="Arial"/>
            <w:color w:val="000000"/>
            <w:sz w:val="23"/>
            <w:szCs w:val="23"/>
          </w:rPr>
          <w:delText>As such, it is disqualified by cost.</w:delText>
        </w:r>
        <w:commentRangeEnd w:id="14"/>
        <w:r w:rsidR="00297B58" w:rsidDel="000C4D25">
          <w:rPr>
            <w:rStyle w:val="CommentReference"/>
          </w:rPr>
          <w:commentReference w:id="14"/>
        </w:r>
      </w:del>
      <w:ins w:id="16" w:author="Gianfranco Biondi (RIT Student)" w:date="2012-08-07T10:49:00Z">
        <w:r w:rsidR="000C4D25">
          <w:rPr>
            <w:rFonts w:ascii="Arial" w:hAnsi="Arial" w:cs="Arial"/>
            <w:color w:val="000000"/>
            <w:sz w:val="23"/>
            <w:szCs w:val="23"/>
          </w:rPr>
          <w:t>As such, cost may be a disqualifying factor</w:t>
        </w:r>
      </w:ins>
      <w:ins w:id="17" w:author="Gianfranco Biondi (RIT Student)" w:date="2012-08-10T11:11:00Z">
        <w:r w:rsidR="00F868D1">
          <w:rPr>
            <w:rFonts w:ascii="Arial" w:hAnsi="Arial" w:cs="Arial"/>
            <w:color w:val="000000"/>
            <w:sz w:val="23"/>
            <w:szCs w:val="23"/>
          </w:rPr>
          <w:t xml:space="preserve"> along with the sheer size of the </w:t>
        </w:r>
        <w:proofErr w:type="spellStart"/>
        <w:r w:rsidR="00F868D1">
          <w:rPr>
            <w:rFonts w:ascii="Arial" w:hAnsi="Arial" w:cs="Arial"/>
            <w:color w:val="000000"/>
            <w:sz w:val="23"/>
            <w:szCs w:val="23"/>
          </w:rPr>
          <w:t>libary</w:t>
        </w:r>
      </w:ins>
      <w:proofErr w:type="spellEnd"/>
      <w:ins w:id="18" w:author="Gianfranco Biondi (RIT Student)" w:date="2012-08-07T10:49:00Z">
        <w:r w:rsidR="000C4D25">
          <w:rPr>
            <w:rFonts w:ascii="Arial" w:hAnsi="Arial" w:cs="Arial"/>
            <w:color w:val="000000"/>
            <w:sz w:val="23"/>
            <w:szCs w:val="23"/>
          </w:rPr>
          <w:t>.</w:t>
        </w:r>
      </w:ins>
      <w:ins w:id="19" w:author="Gianfranco Biondi (RIT Student)" w:date="2012-08-10T11:05:00Z">
        <w:r w:rsidR="0046068E">
          <w:rPr>
            <w:rFonts w:ascii="Arial" w:hAnsi="Arial" w:cs="Arial"/>
            <w:color w:val="000000"/>
            <w:sz w:val="23"/>
            <w:szCs w:val="23"/>
          </w:rPr>
          <w:t xml:space="preserve">  Below is Java code demonstrating some JMSL functionality.  </w:t>
        </w:r>
      </w:ins>
      <w:ins w:id="20" w:author="Gianfranco Biondi (RIT Student)" w:date="2012-08-10T11:06:00Z">
        <w:r w:rsidR="0046068E">
          <w:rPr>
            <w:rFonts w:ascii="Arial" w:hAnsi="Arial" w:cs="Arial"/>
            <w:color w:val="000000"/>
            <w:sz w:val="23"/>
            <w:szCs w:val="23"/>
          </w:rPr>
          <w:t>The code here creates a mixer object and loads a musical score into it for editing, display or analysis.</w:t>
        </w:r>
      </w:ins>
      <w:bookmarkStart w:id="21" w:name="_GoBack"/>
      <w:bookmarkEnd w:id="21"/>
    </w:p>
    <w:p w:rsidR="0046068E" w:rsidRDefault="004507BC" w:rsidP="0046068E">
      <w:pPr>
        <w:keepNext/>
        <w:rPr>
          <w:ins w:id="22" w:author="Gianfranco Biondi (RIT Student)" w:date="2012-08-10T11:05:00Z"/>
        </w:rPr>
        <w:pPrChange w:id="23" w:author="Gianfranco Biondi (RIT Student)" w:date="2012-08-10T11:05:00Z">
          <w:pPr/>
        </w:pPrChange>
      </w:pPr>
      <w:r>
        <w:rPr>
          <w:color w:val="000000"/>
          <w:sz w:val="27"/>
          <w:szCs w:val="27"/>
        </w:rPr>
        <w:br/>
      </w:r>
      <w:commentRangeStart w:id="24"/>
      <w:proofErr w:type="spellStart"/>
      <w:r>
        <w:rPr>
          <w:rFonts w:ascii="Arial" w:hAnsi="Arial" w:cs="Arial"/>
          <w:color w:val="000000"/>
          <w:sz w:val="17"/>
          <w:szCs w:val="17"/>
        </w:rPr>
        <w:t>JMSLMixerContainer</w:t>
      </w:r>
      <w:commentRangeEnd w:id="24"/>
      <w:proofErr w:type="spellEnd"/>
      <w:r w:rsidR="00297B58">
        <w:rPr>
          <w:rStyle w:val="CommentReference"/>
        </w:rPr>
        <w:commentReference w:id="24"/>
      </w:r>
      <w:r>
        <w:rPr>
          <w:rFonts w:ascii="Arial" w:hAnsi="Arial" w:cs="Arial"/>
          <w:color w:val="000000"/>
          <w:sz w:val="17"/>
          <w:szCs w:val="17"/>
        </w:rPr>
        <w:t xml:space="preserve"> mixer;</w:t>
      </w:r>
      <w:r>
        <w:rPr>
          <w:rFonts w:ascii="Arial" w:hAnsi="Arial" w:cs="Arial"/>
          <w:color w:val="000000"/>
          <w:sz w:val="17"/>
          <w:szCs w:val="17"/>
        </w:rPr>
        <w:br/>
        <w:t xml:space="preserve">   Instrument </w:t>
      </w:r>
      <w:proofErr w:type="spellStart"/>
      <w:r>
        <w:rPr>
          <w:rFonts w:ascii="Arial" w:hAnsi="Arial" w:cs="Arial"/>
          <w:color w:val="000000"/>
          <w:sz w:val="17"/>
          <w:szCs w:val="17"/>
        </w:rPr>
        <w:t>instrument</w:t>
      </w:r>
      <w:proofErr w:type="spellEnd"/>
      <w:r>
        <w:rPr>
          <w:rFonts w:ascii="Arial" w:hAnsi="Arial" w:cs="Arial"/>
          <w:color w:val="000000"/>
          <w:sz w:val="17"/>
          <w:szCs w:val="17"/>
        </w:rPr>
        <w:t>;</w:t>
      </w:r>
      <w:r>
        <w:rPr>
          <w:rFonts w:ascii="Arial" w:hAnsi="Arial" w:cs="Arial"/>
          <w:color w:val="000000"/>
          <w:sz w:val="17"/>
          <w:szCs w:val="17"/>
        </w:rPr>
        <w:br/>
      </w:r>
      <w:r>
        <w:rPr>
          <w:rFonts w:ascii="Arial" w:hAnsi="Arial" w:cs="Arial"/>
          <w:color w:val="000000"/>
          <w:sz w:val="17"/>
          <w:szCs w:val="17"/>
        </w:rPr>
        <w:br/>
        <w:t>   </w:t>
      </w:r>
      <w:proofErr w:type="spellStart"/>
      <w:r>
        <w:rPr>
          <w:rFonts w:ascii="Arial" w:hAnsi="Arial" w:cs="Arial"/>
          <w:color w:val="000000"/>
          <w:sz w:val="17"/>
          <w:szCs w:val="17"/>
        </w:rPr>
        <w:t>MusicJob</w:t>
      </w:r>
      <w:proofErr w:type="spellEnd"/>
      <w:r>
        <w:rPr>
          <w:rFonts w:ascii="Arial" w:hAnsi="Arial" w:cs="Arial"/>
          <w:color w:val="000000"/>
          <w:sz w:val="17"/>
          <w:szCs w:val="17"/>
        </w:rPr>
        <w:t xml:space="preserve"> </w:t>
      </w:r>
      <w:proofErr w:type="spellStart"/>
      <w:r>
        <w:rPr>
          <w:rFonts w:ascii="Arial" w:hAnsi="Arial" w:cs="Arial"/>
          <w:color w:val="000000"/>
          <w:sz w:val="17"/>
          <w:szCs w:val="17"/>
        </w:rPr>
        <w:t>myMusicJob</w:t>
      </w:r>
      <w:proofErr w:type="spellEnd"/>
      <w:r>
        <w:rPr>
          <w:rFonts w:ascii="Arial" w:hAnsi="Arial" w:cs="Arial"/>
          <w:color w:val="000000"/>
          <w:sz w:val="17"/>
          <w:szCs w:val="17"/>
        </w:rPr>
        <w:t>;</w:t>
      </w:r>
      <w:r>
        <w:rPr>
          <w:rFonts w:ascii="Arial" w:hAnsi="Arial" w:cs="Arial"/>
          <w:color w:val="000000"/>
          <w:sz w:val="17"/>
          <w:szCs w:val="17"/>
        </w:rPr>
        <w:br/>
      </w:r>
      <w:r>
        <w:rPr>
          <w:rFonts w:ascii="Arial" w:hAnsi="Arial" w:cs="Arial"/>
          <w:color w:val="000000"/>
          <w:sz w:val="17"/>
          <w:szCs w:val="17"/>
        </w:rPr>
        <w:br/>
        <w:t xml:space="preserve">   public void </w:t>
      </w:r>
      <w:proofErr w:type="spellStart"/>
      <w:r>
        <w:rPr>
          <w:rFonts w:ascii="Arial" w:hAnsi="Arial" w:cs="Arial"/>
          <w:color w:val="000000"/>
          <w:sz w:val="17"/>
          <w:szCs w:val="17"/>
        </w:rPr>
        <w:t>init</w:t>
      </w:r>
      <w:proofErr w:type="spellEnd"/>
      <w:r>
        <w:rPr>
          <w:rFonts w:ascii="Arial" w:hAnsi="Arial" w:cs="Arial"/>
          <w:color w:val="000000"/>
          <w:sz w:val="17"/>
          <w:szCs w:val="17"/>
        </w:rPr>
        <w:t>() {</w:t>
      </w:r>
      <w:r>
        <w:rPr>
          <w:rFonts w:ascii="Arial" w:hAnsi="Arial" w:cs="Arial"/>
          <w:color w:val="000000"/>
          <w:sz w:val="17"/>
          <w:szCs w:val="17"/>
        </w:rPr>
        <w:br/>
        <w:t>       </w:t>
      </w:r>
      <w:proofErr w:type="spellStart"/>
      <w:r>
        <w:rPr>
          <w:rFonts w:ascii="Arial" w:hAnsi="Arial" w:cs="Arial"/>
          <w:color w:val="000000"/>
          <w:sz w:val="17"/>
          <w:szCs w:val="17"/>
        </w:rPr>
        <w:t>JMSL.setIsApplet</w:t>
      </w:r>
      <w:proofErr w:type="spellEnd"/>
      <w:r>
        <w:rPr>
          <w:rFonts w:ascii="Arial" w:hAnsi="Arial" w:cs="Arial"/>
          <w:color w:val="000000"/>
          <w:sz w:val="17"/>
          <w:szCs w:val="17"/>
        </w:rPr>
        <w:t>(true);</w:t>
      </w:r>
      <w:r>
        <w:rPr>
          <w:rFonts w:ascii="Arial" w:hAnsi="Arial" w:cs="Arial"/>
          <w:color w:val="000000"/>
          <w:sz w:val="17"/>
          <w:szCs w:val="17"/>
        </w:rPr>
        <w:br/>
        <w:t>   }</w:t>
      </w:r>
      <w:r>
        <w:rPr>
          <w:rFonts w:ascii="Arial" w:hAnsi="Arial" w:cs="Arial"/>
          <w:color w:val="000000"/>
          <w:sz w:val="17"/>
          <w:szCs w:val="17"/>
        </w:rPr>
        <w:br/>
      </w:r>
      <w:r>
        <w:rPr>
          <w:rFonts w:ascii="Arial" w:hAnsi="Arial" w:cs="Arial"/>
          <w:color w:val="000000"/>
          <w:sz w:val="17"/>
          <w:szCs w:val="17"/>
        </w:rPr>
        <w:br/>
        <w:t>   public void start() {</w:t>
      </w:r>
      <w:r>
        <w:rPr>
          <w:rFonts w:ascii="Arial" w:hAnsi="Arial" w:cs="Arial"/>
          <w:color w:val="000000"/>
          <w:sz w:val="17"/>
          <w:szCs w:val="17"/>
        </w:rPr>
        <w:br/>
        <w:t>       synchronized (</w:t>
      </w:r>
      <w:proofErr w:type="spellStart"/>
      <w:r>
        <w:rPr>
          <w:rFonts w:ascii="Arial" w:hAnsi="Arial" w:cs="Arial"/>
          <w:color w:val="000000"/>
          <w:sz w:val="17"/>
          <w:szCs w:val="17"/>
        </w:rPr>
        <w:t>JMSL.class</w:t>
      </w:r>
      <w:proofErr w:type="spellEnd"/>
      <w:r>
        <w:rPr>
          <w:rFonts w:ascii="Arial" w:hAnsi="Arial" w:cs="Arial"/>
          <w:color w:val="000000"/>
          <w:sz w:val="17"/>
          <w:szCs w:val="17"/>
        </w:rPr>
        <w:t>) {</w:t>
      </w:r>
      <w:r>
        <w:rPr>
          <w:rFonts w:ascii="Arial" w:hAnsi="Arial" w:cs="Arial"/>
          <w:color w:val="000000"/>
          <w:sz w:val="17"/>
          <w:szCs w:val="17"/>
        </w:rPr>
        <w:br/>
        <w:t>           </w:t>
      </w:r>
      <w:proofErr w:type="spellStart"/>
      <w:r>
        <w:rPr>
          <w:rFonts w:ascii="Arial" w:hAnsi="Arial" w:cs="Arial"/>
          <w:color w:val="000000"/>
          <w:sz w:val="17"/>
          <w:szCs w:val="17"/>
        </w:rPr>
        <w:t>initJMSL</w:t>
      </w:r>
      <w:proofErr w:type="spellEnd"/>
      <w:r>
        <w:rPr>
          <w:rFonts w:ascii="Arial" w:hAnsi="Arial" w:cs="Arial"/>
          <w:color w:val="000000"/>
          <w:sz w:val="17"/>
          <w:szCs w:val="17"/>
        </w:rPr>
        <w:t>();</w:t>
      </w:r>
      <w:r>
        <w:rPr>
          <w:rFonts w:ascii="Arial" w:hAnsi="Arial" w:cs="Arial"/>
          <w:color w:val="000000"/>
          <w:sz w:val="17"/>
          <w:szCs w:val="17"/>
        </w:rPr>
        <w:br/>
        <w:t>           </w:t>
      </w:r>
      <w:proofErr w:type="spellStart"/>
      <w:r>
        <w:rPr>
          <w:rFonts w:ascii="Arial" w:hAnsi="Arial" w:cs="Arial"/>
          <w:color w:val="000000"/>
          <w:sz w:val="17"/>
          <w:szCs w:val="17"/>
        </w:rPr>
        <w:t>initMusicDevices</w:t>
      </w:r>
      <w:proofErr w:type="spellEnd"/>
      <w:r>
        <w:rPr>
          <w:rFonts w:ascii="Arial" w:hAnsi="Arial" w:cs="Arial"/>
          <w:color w:val="000000"/>
          <w:sz w:val="17"/>
          <w:szCs w:val="17"/>
        </w:rPr>
        <w:t>();</w:t>
      </w:r>
      <w:r>
        <w:rPr>
          <w:rFonts w:ascii="Arial" w:hAnsi="Arial" w:cs="Arial"/>
          <w:color w:val="000000"/>
          <w:sz w:val="17"/>
          <w:szCs w:val="17"/>
        </w:rPr>
        <w:br/>
        <w:t>           </w:t>
      </w:r>
      <w:proofErr w:type="spellStart"/>
      <w:r>
        <w:rPr>
          <w:rFonts w:ascii="Arial" w:hAnsi="Arial" w:cs="Arial"/>
          <w:color w:val="000000"/>
          <w:sz w:val="17"/>
          <w:szCs w:val="17"/>
        </w:rPr>
        <w:t>buildMixer</w:t>
      </w:r>
      <w:proofErr w:type="spellEnd"/>
      <w:r>
        <w:rPr>
          <w:rFonts w:ascii="Arial" w:hAnsi="Arial" w:cs="Arial"/>
          <w:color w:val="000000"/>
          <w:sz w:val="17"/>
          <w:szCs w:val="17"/>
        </w:rPr>
        <w:t>();</w:t>
      </w:r>
      <w:r>
        <w:rPr>
          <w:rFonts w:ascii="Arial" w:hAnsi="Arial" w:cs="Arial"/>
          <w:color w:val="000000"/>
          <w:sz w:val="17"/>
          <w:szCs w:val="17"/>
        </w:rPr>
        <w:br/>
        <w:t>           </w:t>
      </w:r>
      <w:proofErr w:type="spellStart"/>
      <w:r>
        <w:rPr>
          <w:rFonts w:ascii="Arial" w:hAnsi="Arial" w:cs="Arial"/>
          <w:color w:val="000000"/>
          <w:sz w:val="17"/>
          <w:szCs w:val="17"/>
        </w:rPr>
        <w:t>buildInstrument</w:t>
      </w:r>
      <w:proofErr w:type="spellEnd"/>
      <w:r>
        <w:rPr>
          <w:rFonts w:ascii="Arial" w:hAnsi="Arial" w:cs="Arial"/>
          <w:color w:val="000000"/>
          <w:sz w:val="17"/>
          <w:szCs w:val="17"/>
        </w:rPr>
        <w:t>();</w:t>
      </w:r>
      <w:r>
        <w:rPr>
          <w:rFonts w:ascii="Arial" w:hAnsi="Arial" w:cs="Arial"/>
          <w:color w:val="000000"/>
          <w:sz w:val="17"/>
          <w:szCs w:val="17"/>
        </w:rPr>
        <w:br/>
        <w:t>           </w:t>
      </w:r>
      <w:proofErr w:type="spellStart"/>
      <w:r>
        <w:rPr>
          <w:rFonts w:ascii="Arial" w:hAnsi="Arial" w:cs="Arial"/>
          <w:color w:val="000000"/>
          <w:sz w:val="17"/>
          <w:szCs w:val="17"/>
        </w:rPr>
        <w:t>buildMusicJob</w:t>
      </w:r>
      <w:proofErr w:type="spellEnd"/>
      <w:r>
        <w:rPr>
          <w:rFonts w:ascii="Arial" w:hAnsi="Arial" w:cs="Arial"/>
          <w:color w:val="000000"/>
          <w:sz w:val="17"/>
          <w:szCs w:val="17"/>
        </w:rPr>
        <w:t>();</w:t>
      </w:r>
      <w:r>
        <w:rPr>
          <w:rFonts w:ascii="Arial" w:hAnsi="Arial" w:cs="Arial"/>
          <w:color w:val="000000"/>
          <w:sz w:val="17"/>
          <w:szCs w:val="17"/>
        </w:rPr>
        <w:br/>
        <w:t>           </w:t>
      </w:r>
      <w:proofErr w:type="spellStart"/>
      <w:r>
        <w:rPr>
          <w:rFonts w:ascii="Arial" w:hAnsi="Arial" w:cs="Arial"/>
          <w:color w:val="000000"/>
          <w:sz w:val="17"/>
          <w:szCs w:val="17"/>
        </w:rPr>
        <w:t>launchMusicJob</w:t>
      </w:r>
      <w:proofErr w:type="spellEnd"/>
      <w:r>
        <w:rPr>
          <w:rFonts w:ascii="Arial" w:hAnsi="Arial" w:cs="Arial"/>
          <w:color w:val="000000"/>
          <w:sz w:val="17"/>
          <w:szCs w:val="17"/>
        </w:rPr>
        <w:t>();</w:t>
      </w:r>
      <w:r>
        <w:rPr>
          <w:rFonts w:ascii="Arial" w:hAnsi="Arial" w:cs="Arial"/>
          <w:color w:val="000000"/>
          <w:sz w:val="17"/>
          <w:szCs w:val="17"/>
        </w:rPr>
        <w:br/>
      </w:r>
      <w:r>
        <w:rPr>
          <w:rFonts w:ascii="Arial" w:hAnsi="Arial" w:cs="Arial"/>
          <w:color w:val="000000"/>
          <w:sz w:val="17"/>
          <w:szCs w:val="17"/>
        </w:rPr>
        <w:lastRenderedPageBreak/>
        <w:t>       }</w:t>
      </w:r>
      <w:r>
        <w:rPr>
          <w:rFonts w:ascii="Arial" w:hAnsi="Arial" w:cs="Arial"/>
          <w:color w:val="000000"/>
          <w:sz w:val="17"/>
          <w:szCs w:val="17"/>
        </w:rPr>
        <w:br/>
        <w:t>   }</w:t>
      </w:r>
      <w:r>
        <w:rPr>
          <w:rFonts w:ascii="Arial" w:hAnsi="Arial" w:cs="Arial"/>
          <w:color w:val="000000"/>
          <w:sz w:val="17"/>
          <w:szCs w:val="17"/>
        </w:rPr>
        <w:br/>
      </w:r>
      <w:r>
        <w:rPr>
          <w:rFonts w:ascii="Arial" w:hAnsi="Arial" w:cs="Arial"/>
          <w:color w:val="000000"/>
          <w:sz w:val="17"/>
          <w:szCs w:val="17"/>
        </w:rPr>
        <w:br/>
        <w:t xml:space="preserve">   private void </w:t>
      </w:r>
      <w:proofErr w:type="spellStart"/>
      <w:r>
        <w:rPr>
          <w:rFonts w:ascii="Arial" w:hAnsi="Arial" w:cs="Arial"/>
          <w:color w:val="000000"/>
          <w:sz w:val="17"/>
          <w:szCs w:val="17"/>
        </w:rPr>
        <w:t>initJMSL</w:t>
      </w:r>
      <w:proofErr w:type="spellEnd"/>
      <w:r>
        <w:rPr>
          <w:rFonts w:ascii="Arial" w:hAnsi="Arial" w:cs="Arial"/>
          <w:color w:val="000000"/>
          <w:sz w:val="17"/>
          <w:szCs w:val="17"/>
        </w:rPr>
        <w:t>() {</w:t>
      </w:r>
      <w:r>
        <w:rPr>
          <w:rFonts w:ascii="Arial" w:hAnsi="Arial" w:cs="Arial"/>
          <w:color w:val="000000"/>
          <w:sz w:val="17"/>
          <w:szCs w:val="17"/>
        </w:rPr>
        <w:br/>
        <w:t>       </w:t>
      </w:r>
      <w:proofErr w:type="spellStart"/>
      <w:r>
        <w:rPr>
          <w:rFonts w:ascii="Arial" w:hAnsi="Arial" w:cs="Arial"/>
          <w:color w:val="000000"/>
          <w:sz w:val="17"/>
          <w:szCs w:val="17"/>
        </w:rPr>
        <w:t>JMSL.scheduler</w:t>
      </w:r>
      <w:proofErr w:type="spellEnd"/>
      <w:r>
        <w:rPr>
          <w:rFonts w:ascii="Arial" w:hAnsi="Arial" w:cs="Arial"/>
          <w:color w:val="000000"/>
          <w:sz w:val="17"/>
          <w:szCs w:val="17"/>
        </w:rPr>
        <w:t xml:space="preserve"> = new </w:t>
      </w:r>
      <w:proofErr w:type="spellStart"/>
      <w:r>
        <w:rPr>
          <w:rFonts w:ascii="Arial" w:hAnsi="Arial" w:cs="Arial"/>
          <w:color w:val="000000"/>
          <w:sz w:val="17"/>
          <w:szCs w:val="17"/>
        </w:rPr>
        <w:t>EventScheduler</w:t>
      </w:r>
      <w:proofErr w:type="spellEnd"/>
      <w:r>
        <w:rPr>
          <w:rFonts w:ascii="Arial" w:hAnsi="Arial" w:cs="Arial"/>
          <w:color w:val="000000"/>
          <w:sz w:val="17"/>
          <w:szCs w:val="17"/>
        </w:rPr>
        <w:t>();</w:t>
      </w:r>
      <w:r>
        <w:rPr>
          <w:rFonts w:ascii="Arial" w:hAnsi="Arial" w:cs="Arial"/>
          <w:color w:val="000000"/>
          <w:sz w:val="17"/>
          <w:szCs w:val="17"/>
        </w:rPr>
        <w:br/>
        <w:t>       </w:t>
      </w:r>
      <w:proofErr w:type="spellStart"/>
      <w:r>
        <w:rPr>
          <w:rFonts w:ascii="Arial" w:hAnsi="Arial" w:cs="Arial"/>
          <w:color w:val="000000"/>
          <w:sz w:val="17"/>
          <w:szCs w:val="17"/>
        </w:rPr>
        <w:t>JMSL.scheduler.start</w:t>
      </w:r>
      <w:proofErr w:type="spellEnd"/>
      <w:r>
        <w:rPr>
          <w:rFonts w:ascii="Arial" w:hAnsi="Arial" w:cs="Arial"/>
          <w:color w:val="000000"/>
          <w:sz w:val="17"/>
          <w:szCs w:val="17"/>
        </w:rPr>
        <w:t>();</w:t>
      </w:r>
      <w:r>
        <w:rPr>
          <w:rFonts w:ascii="Arial" w:hAnsi="Arial" w:cs="Arial"/>
          <w:color w:val="000000"/>
          <w:sz w:val="17"/>
          <w:szCs w:val="17"/>
        </w:rPr>
        <w:br/>
        <w:t>       </w:t>
      </w:r>
      <w:proofErr w:type="spellStart"/>
      <w:r>
        <w:rPr>
          <w:rFonts w:ascii="Arial" w:hAnsi="Arial" w:cs="Arial"/>
          <w:color w:val="000000"/>
          <w:sz w:val="17"/>
          <w:szCs w:val="17"/>
        </w:rPr>
        <w:t>JMSL.clock.setAdvance</w:t>
      </w:r>
      <w:proofErr w:type="spellEnd"/>
      <w:r>
        <w:rPr>
          <w:rFonts w:ascii="Arial" w:hAnsi="Arial" w:cs="Arial"/>
          <w:color w:val="000000"/>
          <w:sz w:val="17"/>
          <w:szCs w:val="17"/>
        </w:rPr>
        <w:t>(0.1);</w:t>
      </w:r>
      <w:r>
        <w:rPr>
          <w:rFonts w:ascii="Arial" w:hAnsi="Arial" w:cs="Arial"/>
          <w:color w:val="000000"/>
          <w:sz w:val="17"/>
          <w:szCs w:val="17"/>
        </w:rPr>
        <w:br/>
        <w:t>   }</w:t>
      </w:r>
      <w:r>
        <w:rPr>
          <w:rFonts w:ascii="Arial" w:hAnsi="Arial" w:cs="Arial"/>
          <w:color w:val="000000"/>
          <w:sz w:val="17"/>
          <w:szCs w:val="17"/>
        </w:rPr>
        <w:br/>
      </w:r>
      <w:r>
        <w:rPr>
          <w:rFonts w:ascii="Arial" w:hAnsi="Arial" w:cs="Arial"/>
          <w:color w:val="000000"/>
          <w:sz w:val="17"/>
          <w:szCs w:val="17"/>
        </w:rPr>
        <w:br/>
        <w:t xml:space="preserve">   private void </w:t>
      </w:r>
      <w:proofErr w:type="spellStart"/>
      <w:r>
        <w:rPr>
          <w:rFonts w:ascii="Arial" w:hAnsi="Arial" w:cs="Arial"/>
          <w:color w:val="000000"/>
          <w:sz w:val="17"/>
          <w:szCs w:val="17"/>
        </w:rPr>
        <w:t>initMusicDevices</w:t>
      </w:r>
      <w:proofErr w:type="spellEnd"/>
      <w:r>
        <w:rPr>
          <w:rFonts w:ascii="Arial" w:hAnsi="Arial" w:cs="Arial"/>
          <w:color w:val="000000"/>
          <w:sz w:val="17"/>
          <w:szCs w:val="17"/>
        </w:rPr>
        <w:t>() {</w:t>
      </w:r>
      <w:r>
        <w:rPr>
          <w:rFonts w:ascii="Arial" w:hAnsi="Arial" w:cs="Arial"/>
          <w:color w:val="000000"/>
          <w:sz w:val="17"/>
          <w:szCs w:val="17"/>
        </w:rPr>
        <w:br/>
        <w:t>       </w:t>
      </w:r>
      <w:proofErr w:type="spellStart"/>
      <w:r>
        <w:rPr>
          <w:rFonts w:ascii="Arial" w:hAnsi="Arial" w:cs="Arial"/>
          <w:color w:val="000000"/>
          <w:sz w:val="17"/>
          <w:szCs w:val="17"/>
        </w:rPr>
        <w:t>JSynMusicDevice.instance</w:t>
      </w:r>
      <w:proofErr w:type="spellEnd"/>
      <w:r>
        <w:rPr>
          <w:rFonts w:ascii="Arial" w:hAnsi="Arial" w:cs="Arial"/>
          <w:color w:val="000000"/>
          <w:sz w:val="17"/>
          <w:szCs w:val="17"/>
        </w:rPr>
        <w:t>().open();</w:t>
      </w:r>
      <w:r>
        <w:rPr>
          <w:rFonts w:ascii="Arial" w:hAnsi="Arial" w:cs="Arial"/>
          <w:color w:val="000000"/>
          <w:sz w:val="17"/>
          <w:szCs w:val="17"/>
        </w:rPr>
        <w:br/>
        <w:t>   }</w:t>
      </w:r>
      <w:r>
        <w:rPr>
          <w:rFonts w:ascii="Arial" w:hAnsi="Arial" w:cs="Arial"/>
          <w:color w:val="000000"/>
          <w:sz w:val="17"/>
          <w:szCs w:val="17"/>
        </w:rPr>
        <w:br/>
      </w:r>
      <w:r>
        <w:rPr>
          <w:rFonts w:ascii="Arial" w:hAnsi="Arial" w:cs="Arial"/>
          <w:color w:val="000000"/>
          <w:sz w:val="17"/>
          <w:szCs w:val="17"/>
        </w:rPr>
        <w:br/>
        <w:t xml:space="preserve">   private void </w:t>
      </w:r>
      <w:proofErr w:type="spellStart"/>
      <w:r>
        <w:rPr>
          <w:rFonts w:ascii="Arial" w:hAnsi="Arial" w:cs="Arial"/>
          <w:color w:val="000000"/>
          <w:sz w:val="17"/>
          <w:szCs w:val="17"/>
        </w:rPr>
        <w:t>buildMixer</w:t>
      </w:r>
      <w:proofErr w:type="spellEnd"/>
      <w:r>
        <w:rPr>
          <w:rFonts w:ascii="Arial" w:hAnsi="Arial" w:cs="Arial"/>
          <w:color w:val="000000"/>
          <w:sz w:val="17"/>
          <w:szCs w:val="17"/>
        </w:rPr>
        <w:t>() {</w:t>
      </w:r>
      <w:r>
        <w:rPr>
          <w:rFonts w:ascii="Arial" w:hAnsi="Arial" w:cs="Arial"/>
          <w:color w:val="000000"/>
          <w:sz w:val="17"/>
          <w:szCs w:val="17"/>
        </w:rPr>
        <w:br/>
        <w:t xml:space="preserve">       mixer = new </w:t>
      </w:r>
      <w:proofErr w:type="spellStart"/>
      <w:r>
        <w:rPr>
          <w:rFonts w:ascii="Arial" w:hAnsi="Arial" w:cs="Arial"/>
          <w:color w:val="000000"/>
          <w:sz w:val="17"/>
          <w:szCs w:val="17"/>
        </w:rPr>
        <w:t>JMSLMixerContainer</w:t>
      </w:r>
      <w:proofErr w:type="spellEnd"/>
      <w:r>
        <w:rPr>
          <w:rFonts w:ascii="Arial" w:hAnsi="Arial" w:cs="Arial"/>
          <w:color w:val="000000"/>
          <w:sz w:val="17"/>
          <w:szCs w:val="17"/>
        </w:rPr>
        <w:t>();</w:t>
      </w:r>
      <w:r>
        <w:rPr>
          <w:rFonts w:ascii="Arial" w:hAnsi="Arial" w:cs="Arial"/>
          <w:color w:val="000000"/>
          <w:sz w:val="17"/>
          <w:szCs w:val="17"/>
        </w:rPr>
        <w:br/>
        <w:t>       </w:t>
      </w:r>
      <w:proofErr w:type="spellStart"/>
      <w:r>
        <w:rPr>
          <w:rFonts w:ascii="Arial" w:hAnsi="Arial" w:cs="Arial"/>
          <w:color w:val="000000"/>
          <w:sz w:val="17"/>
          <w:szCs w:val="17"/>
        </w:rPr>
        <w:t>mixer.start</w:t>
      </w:r>
      <w:proofErr w:type="spellEnd"/>
      <w:r>
        <w:rPr>
          <w:rFonts w:ascii="Arial" w:hAnsi="Arial" w:cs="Arial"/>
          <w:color w:val="000000"/>
          <w:sz w:val="17"/>
          <w:szCs w:val="17"/>
        </w:rPr>
        <w:t>();</w:t>
      </w:r>
      <w:r>
        <w:rPr>
          <w:rFonts w:ascii="Arial" w:hAnsi="Arial" w:cs="Arial"/>
          <w:color w:val="000000"/>
          <w:sz w:val="17"/>
          <w:szCs w:val="17"/>
        </w:rPr>
        <w:br/>
        <w:t>   }</w:t>
      </w:r>
      <w:r>
        <w:rPr>
          <w:color w:val="000000"/>
          <w:sz w:val="27"/>
          <w:szCs w:val="27"/>
        </w:rPr>
        <w:br/>
      </w:r>
      <w:ins w:id="25" w:author="Gianfranco Biondi (RIT Student)" w:date="2012-08-10T11:04:00Z">
        <w:r w:rsidR="0046068E">
          <w:rPr>
            <w:rFonts w:ascii="Arial" w:hAnsi="Arial" w:cs="Arial"/>
            <w:noProof/>
            <w:color w:val="000000"/>
            <w:sz w:val="23"/>
            <w:szCs w:val="23"/>
          </w:rPr>
          <w:drawing>
            <wp:inline distT="0" distB="0" distL="0" distR="0" wp14:anchorId="1BFEFDFD" wp14:editId="20628CC2">
              <wp:extent cx="5939790" cy="2347595"/>
              <wp:effectExtent l="0" t="0" r="3810" b="0"/>
              <wp:docPr id="2" name="Picture 2" descr="C:\Users\gxb5443\Desktop\JMSL_Max_S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xb5443\Desktop\JMSL_Max_Sco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347595"/>
                      </a:xfrm>
                      <a:prstGeom prst="rect">
                        <a:avLst/>
                      </a:prstGeom>
                      <a:noFill/>
                      <a:ln>
                        <a:noFill/>
                      </a:ln>
                    </pic:spPr>
                  </pic:pic>
                </a:graphicData>
              </a:graphic>
            </wp:inline>
          </w:drawing>
        </w:r>
      </w:ins>
    </w:p>
    <w:p w:rsidR="0046068E" w:rsidRDefault="0046068E" w:rsidP="0046068E">
      <w:pPr>
        <w:pStyle w:val="Caption"/>
        <w:rPr>
          <w:ins w:id="26" w:author="Gianfranco Biondi (RIT Student)" w:date="2012-08-10T11:05:00Z"/>
        </w:rPr>
      </w:pPr>
      <w:ins w:id="27" w:author="Gianfranco Biondi (RIT Student)" w:date="2012-08-10T11:05:00Z">
        <w:r>
          <w:t xml:space="preserve">Figure </w:t>
        </w:r>
        <w:r>
          <w:fldChar w:fldCharType="begin"/>
        </w:r>
        <w:r>
          <w:instrText xml:space="preserve"> SEQ Figure \* ARABIC </w:instrText>
        </w:r>
      </w:ins>
      <w:r>
        <w:fldChar w:fldCharType="separate"/>
      </w:r>
      <w:ins w:id="28" w:author="Gianfranco Biondi (RIT Student)" w:date="2012-08-10T11:09:00Z">
        <w:r>
          <w:rPr>
            <w:noProof/>
          </w:rPr>
          <w:t>1</w:t>
        </w:r>
      </w:ins>
      <w:ins w:id="29" w:author="Gianfranco Biondi (RIT Student)" w:date="2012-08-10T11:05:00Z">
        <w:r>
          <w:fldChar w:fldCharType="end"/>
        </w:r>
        <w:r>
          <w:t>: JMSL Example Score</w:t>
        </w:r>
      </w:ins>
    </w:p>
    <w:p w:rsidR="00095AD8" w:rsidRDefault="004507BC">
      <w:pPr>
        <w:rPr>
          <w:ins w:id="30" w:author="Gianfranco Biondi (RIT Student)" w:date="2012-08-10T11:00:00Z"/>
          <w:color w:val="000000"/>
          <w:sz w:val="27"/>
          <w:szCs w:val="27"/>
        </w:rPr>
      </w:pPr>
      <w:r>
        <w:rPr>
          <w:color w:val="000000"/>
          <w:sz w:val="27"/>
          <w:szCs w:val="27"/>
        </w:rPr>
        <w:br/>
      </w:r>
      <w:r>
        <w:rPr>
          <w:color w:val="000000"/>
          <w:sz w:val="27"/>
          <w:szCs w:val="27"/>
        </w:rPr>
        <w:br/>
      </w:r>
      <w:proofErr w:type="spellStart"/>
      <w:r w:rsidRPr="004507BC">
        <w:rPr>
          <w:rFonts w:ascii="Arial" w:hAnsi="Arial" w:cs="Arial"/>
          <w:b/>
          <w:color w:val="000000"/>
          <w:sz w:val="23"/>
          <w:szCs w:val="23"/>
        </w:rPr>
        <w:t>VexFlow</w:t>
      </w:r>
      <w:proofErr w:type="spellEnd"/>
      <w:r>
        <w:rPr>
          <w:color w:val="000000"/>
          <w:sz w:val="27"/>
          <w:szCs w:val="27"/>
        </w:rPr>
        <w:br/>
      </w:r>
      <w:r>
        <w:rPr>
          <w:rStyle w:val="apple-tab-span"/>
          <w:rFonts w:ascii="Arial" w:hAnsi="Arial" w:cs="Arial"/>
          <w:color w:val="000000"/>
          <w:sz w:val="23"/>
          <w:szCs w:val="23"/>
        </w:rPr>
        <w:tab/>
      </w:r>
      <w:del w:id="31" w:author="James Heliotis" w:date="2012-07-24T10:44:00Z">
        <w:r w:rsidDel="00F379FA">
          <w:rPr>
            <w:rFonts w:ascii="Arial" w:hAnsi="Arial" w:cs="Arial"/>
            <w:color w:val="000000"/>
            <w:sz w:val="23"/>
            <w:szCs w:val="23"/>
          </w:rPr>
          <w:delText xml:space="preserve">An </w:delText>
        </w:r>
      </w:del>
      <w:proofErr w:type="spellStart"/>
      <w:ins w:id="32" w:author="James Heliotis" w:date="2012-07-24T10:44:00Z">
        <w:r w:rsidR="00F379FA">
          <w:rPr>
            <w:rFonts w:ascii="Arial" w:hAnsi="Arial" w:cs="Arial"/>
            <w:color w:val="000000"/>
            <w:sz w:val="23"/>
            <w:szCs w:val="23"/>
          </w:rPr>
          <w:t>Ve</w:t>
        </w:r>
      </w:ins>
      <w:ins w:id="33" w:author="Gianfranco Biondi (RIT Student)" w:date="2012-08-10T10:58:00Z">
        <w:r w:rsidR="00095AD8">
          <w:rPr>
            <w:rFonts w:ascii="Arial" w:hAnsi="Arial" w:cs="Arial"/>
            <w:color w:val="000000"/>
            <w:sz w:val="23"/>
            <w:szCs w:val="23"/>
          </w:rPr>
          <w:t>x</w:t>
        </w:r>
      </w:ins>
      <w:ins w:id="34" w:author="James Heliotis" w:date="2012-07-24T10:44:00Z">
        <w:del w:id="35" w:author="Gianfranco Biondi (RIT Student)" w:date="2012-08-10T10:58:00Z">
          <w:r w:rsidR="00F379FA" w:rsidDel="00095AD8">
            <w:rPr>
              <w:rFonts w:ascii="Arial" w:hAnsi="Arial" w:cs="Arial"/>
              <w:color w:val="000000"/>
              <w:sz w:val="23"/>
              <w:szCs w:val="23"/>
            </w:rPr>
            <w:delText>r</w:delText>
          </w:r>
        </w:del>
        <w:r w:rsidR="00F379FA">
          <w:rPr>
            <w:rFonts w:ascii="Arial" w:hAnsi="Arial" w:cs="Arial"/>
            <w:color w:val="000000"/>
            <w:sz w:val="23"/>
            <w:szCs w:val="23"/>
          </w:rPr>
          <w:t>Flow</w:t>
        </w:r>
        <w:proofErr w:type="spellEnd"/>
        <w:r w:rsidR="00F379FA">
          <w:rPr>
            <w:rFonts w:ascii="Arial" w:hAnsi="Arial" w:cs="Arial"/>
            <w:color w:val="000000"/>
            <w:sz w:val="23"/>
            <w:szCs w:val="23"/>
          </w:rPr>
          <w:t xml:space="preserve"> is an </w:t>
        </w:r>
      </w:ins>
      <w:r>
        <w:rPr>
          <w:rFonts w:ascii="Arial" w:hAnsi="Arial" w:cs="Arial"/>
          <w:color w:val="000000"/>
          <w:sz w:val="23"/>
          <w:szCs w:val="23"/>
        </w:rPr>
        <w:t xml:space="preserve">engraving engine for musical </w:t>
      </w:r>
      <w:proofErr w:type="gramStart"/>
      <w:r>
        <w:rPr>
          <w:rFonts w:ascii="Arial" w:hAnsi="Arial" w:cs="Arial"/>
          <w:color w:val="000000"/>
          <w:sz w:val="23"/>
          <w:szCs w:val="23"/>
        </w:rPr>
        <w:t>notation  designed</w:t>
      </w:r>
      <w:proofErr w:type="gramEnd"/>
      <w:r>
        <w:rPr>
          <w:rFonts w:ascii="Arial" w:hAnsi="Arial" w:cs="Arial"/>
          <w:color w:val="000000"/>
          <w:sz w:val="23"/>
          <w:szCs w:val="23"/>
        </w:rPr>
        <w:t xml:space="preserve"> for HTML5 and Javascript.  It is designed to be used as a back-end rendering engine for mainly online tools.  It requires no external libraries or dependencies although it can be used with other JavaScript libraries such as Raphael for SVG support and jQuery or easy DOM Manipulation.  While only in the “pre-pre-pre-alpha” stage, the library is very well documented including a step-by-step guide to getting started.  The library supports hardcoding of musical scores and since it is built in JavaScript </w:t>
      </w:r>
      <w:commentRangeStart w:id="36"/>
      <w:r>
        <w:rPr>
          <w:rFonts w:ascii="Arial" w:hAnsi="Arial" w:cs="Arial"/>
          <w:color w:val="000000"/>
          <w:sz w:val="23"/>
          <w:szCs w:val="23"/>
        </w:rPr>
        <w:t xml:space="preserve">it can </w:t>
      </w:r>
      <w:del w:id="37" w:author="Gianfranco Biondi (RIT Student)" w:date="2012-08-10T10:43:00Z">
        <w:r w:rsidDel="00850806">
          <w:rPr>
            <w:rFonts w:ascii="Arial" w:hAnsi="Arial" w:cs="Arial"/>
            <w:color w:val="000000"/>
            <w:sz w:val="23"/>
            <w:szCs w:val="23"/>
          </w:rPr>
          <w:delText xml:space="preserve">also </w:delText>
        </w:r>
      </w:del>
      <w:r>
        <w:rPr>
          <w:rFonts w:ascii="Arial" w:hAnsi="Arial" w:cs="Arial"/>
          <w:color w:val="000000"/>
          <w:sz w:val="23"/>
          <w:szCs w:val="23"/>
        </w:rPr>
        <w:t xml:space="preserve">use </w:t>
      </w:r>
      <w:proofErr w:type="spellStart"/>
      <w:ins w:id="38" w:author="Gianfranco Biondi (RIT Student)" w:date="2012-08-10T10:43:00Z">
        <w:r w:rsidR="00850806">
          <w:rPr>
            <w:rFonts w:ascii="Arial" w:hAnsi="Arial" w:cs="Arial"/>
            <w:color w:val="000000"/>
            <w:sz w:val="23"/>
            <w:szCs w:val="23"/>
          </w:rPr>
          <w:t>Javascrip’s</w:t>
        </w:r>
        <w:proofErr w:type="spellEnd"/>
        <w:r w:rsidR="00850806">
          <w:rPr>
            <w:rFonts w:ascii="Arial" w:hAnsi="Arial" w:cs="Arial"/>
            <w:color w:val="000000"/>
            <w:sz w:val="23"/>
            <w:szCs w:val="23"/>
          </w:rPr>
          <w:t xml:space="preserve"> built-in </w:t>
        </w:r>
      </w:ins>
      <w:r>
        <w:rPr>
          <w:rFonts w:ascii="Arial" w:hAnsi="Arial" w:cs="Arial"/>
          <w:color w:val="000000"/>
          <w:sz w:val="23"/>
          <w:szCs w:val="23"/>
        </w:rPr>
        <w:t>XML pars</w:t>
      </w:r>
      <w:ins w:id="39" w:author="Gianfranco Biondi (RIT Student)" w:date="2012-08-10T10:43:00Z">
        <w:r w:rsidR="00850806">
          <w:rPr>
            <w:rFonts w:ascii="Arial" w:hAnsi="Arial" w:cs="Arial"/>
            <w:color w:val="000000"/>
            <w:sz w:val="23"/>
            <w:szCs w:val="23"/>
          </w:rPr>
          <w:t>er</w:t>
        </w:r>
      </w:ins>
      <w:del w:id="40" w:author="Gianfranco Biondi (RIT Student)" w:date="2012-08-10T10:43:00Z">
        <w:r w:rsidDel="00850806">
          <w:rPr>
            <w:rFonts w:ascii="Arial" w:hAnsi="Arial" w:cs="Arial"/>
            <w:color w:val="000000"/>
            <w:sz w:val="23"/>
            <w:szCs w:val="23"/>
          </w:rPr>
          <w:delText>ing</w:delText>
        </w:r>
      </w:del>
      <w:r>
        <w:rPr>
          <w:rFonts w:ascii="Arial" w:hAnsi="Arial" w:cs="Arial"/>
          <w:color w:val="000000"/>
          <w:sz w:val="23"/>
          <w:szCs w:val="23"/>
        </w:rPr>
        <w:t xml:space="preserve"> to read </w:t>
      </w:r>
      <w:proofErr w:type="spellStart"/>
      <w:r>
        <w:rPr>
          <w:rFonts w:ascii="Arial" w:hAnsi="Arial" w:cs="Arial"/>
          <w:color w:val="000000"/>
          <w:sz w:val="23"/>
          <w:szCs w:val="23"/>
        </w:rPr>
        <w:t>MusicXML</w:t>
      </w:r>
      <w:commentRangeEnd w:id="36"/>
      <w:proofErr w:type="spellEnd"/>
      <w:r w:rsidR="00AB5B99">
        <w:rPr>
          <w:rStyle w:val="CommentReference"/>
        </w:rPr>
        <w:commentReference w:id="36"/>
      </w:r>
      <w:r>
        <w:rPr>
          <w:rFonts w:ascii="Arial" w:hAnsi="Arial" w:cs="Arial"/>
          <w:color w:val="000000"/>
          <w:sz w:val="23"/>
          <w:szCs w:val="23"/>
        </w:rPr>
        <w:t xml:space="preserve"> and display any score loaded into it.  The problem with this technique is that this can be rendered only by an HTML5 compatible web browser.  </w:t>
      </w:r>
      <w:commentRangeStart w:id="41"/>
      <w:r>
        <w:rPr>
          <w:rFonts w:ascii="Arial" w:hAnsi="Arial" w:cs="Arial"/>
          <w:color w:val="000000"/>
          <w:sz w:val="23"/>
          <w:szCs w:val="23"/>
        </w:rPr>
        <w:t>Fortunately, in iOS it is possible to use a browser frame in a native app.</w:t>
      </w:r>
      <w:commentRangeEnd w:id="41"/>
      <w:r w:rsidR="00AB5B99">
        <w:rPr>
          <w:rStyle w:val="CommentReference"/>
        </w:rPr>
        <w:commentReference w:id="41"/>
      </w:r>
      <w:r>
        <w:rPr>
          <w:rFonts w:ascii="Arial" w:hAnsi="Arial" w:cs="Arial"/>
          <w:color w:val="000000"/>
          <w:sz w:val="23"/>
          <w:szCs w:val="23"/>
        </w:rPr>
        <w:t xml:space="preserve">  </w:t>
      </w:r>
      <w:proofErr w:type="gramStart"/>
      <w:r>
        <w:rPr>
          <w:rFonts w:ascii="Arial" w:hAnsi="Arial" w:cs="Arial"/>
          <w:color w:val="000000"/>
          <w:sz w:val="23"/>
          <w:szCs w:val="23"/>
        </w:rPr>
        <w:t>That</w:t>
      </w:r>
      <w:proofErr w:type="gramEnd"/>
      <w:r>
        <w:rPr>
          <w:rFonts w:ascii="Arial" w:hAnsi="Arial" w:cs="Arial"/>
          <w:color w:val="000000"/>
          <w:sz w:val="23"/>
          <w:szCs w:val="23"/>
        </w:rPr>
        <w:t xml:space="preserve"> browser frame acts as a small web browser embedded in an iOS application.  The browser uses Safari and its </w:t>
      </w:r>
      <w:commentRangeStart w:id="42"/>
      <w:del w:id="43" w:author="Gianfranco Biondi (RIT Student)" w:date="2012-08-10T10:44:00Z">
        <w:r w:rsidDel="00850806">
          <w:rPr>
            <w:rFonts w:ascii="Arial" w:hAnsi="Arial" w:cs="Arial"/>
            <w:color w:val="000000"/>
            <w:sz w:val="23"/>
            <w:szCs w:val="23"/>
          </w:rPr>
          <w:delText xml:space="preserve">webkit </w:delText>
        </w:r>
      </w:del>
      <w:commentRangeEnd w:id="42"/>
      <w:proofErr w:type="spellStart"/>
      <w:ins w:id="44" w:author="Gianfranco Biondi (RIT Student)" w:date="2012-08-10T10:44:00Z">
        <w:r w:rsidR="00850806">
          <w:rPr>
            <w:rFonts w:ascii="Arial" w:hAnsi="Arial" w:cs="Arial"/>
            <w:color w:val="000000"/>
            <w:sz w:val="23"/>
            <w:szCs w:val="23"/>
          </w:rPr>
          <w:t>Webkit</w:t>
        </w:r>
        <w:proofErr w:type="spellEnd"/>
        <w:r w:rsidR="00850806">
          <w:rPr>
            <w:rFonts w:ascii="Arial" w:hAnsi="Arial" w:cs="Arial"/>
            <w:color w:val="000000"/>
            <w:sz w:val="23"/>
            <w:szCs w:val="23"/>
          </w:rPr>
          <w:t xml:space="preserve"> </w:t>
        </w:r>
      </w:ins>
      <w:r w:rsidR="00AB5B99">
        <w:rPr>
          <w:rStyle w:val="CommentReference"/>
        </w:rPr>
        <w:commentReference w:id="42"/>
      </w:r>
      <w:r>
        <w:rPr>
          <w:rFonts w:ascii="Arial" w:hAnsi="Arial" w:cs="Arial"/>
          <w:color w:val="000000"/>
          <w:sz w:val="23"/>
          <w:szCs w:val="23"/>
        </w:rPr>
        <w:t xml:space="preserve">rendering engine, so it is compatible with the HTML5 </w:t>
      </w:r>
      <w:r>
        <w:rPr>
          <w:rFonts w:ascii="Arial" w:hAnsi="Arial" w:cs="Arial"/>
          <w:color w:val="000000"/>
          <w:sz w:val="23"/>
          <w:szCs w:val="23"/>
        </w:rPr>
        <w:lastRenderedPageBreak/>
        <w:t>specification.</w:t>
      </w:r>
      <w:ins w:id="45" w:author="Gianfranco Biondi (RIT Student)" w:date="2012-08-10T10:44:00Z">
        <w:r w:rsidR="00850806">
          <w:rPr>
            <w:rFonts w:ascii="Arial" w:hAnsi="Arial" w:cs="Arial"/>
            <w:color w:val="000000"/>
            <w:sz w:val="23"/>
            <w:szCs w:val="23"/>
          </w:rPr>
          <w:t xml:space="preserve">  The </w:t>
        </w:r>
      </w:ins>
      <w:proofErr w:type="spellStart"/>
      <w:ins w:id="46" w:author="Gianfranco Biondi (RIT Student)" w:date="2012-08-10T10:45:00Z">
        <w:r w:rsidR="00850806">
          <w:rPr>
            <w:rFonts w:ascii="Arial" w:hAnsi="Arial" w:cs="Arial"/>
            <w:color w:val="000000"/>
            <w:sz w:val="23"/>
            <w:szCs w:val="23"/>
          </w:rPr>
          <w:t>Webkit</w:t>
        </w:r>
        <w:proofErr w:type="spellEnd"/>
        <w:r w:rsidR="00850806">
          <w:rPr>
            <w:rFonts w:ascii="Arial" w:hAnsi="Arial" w:cs="Arial"/>
            <w:color w:val="000000"/>
            <w:sz w:val="23"/>
            <w:szCs w:val="23"/>
          </w:rPr>
          <w:t xml:space="preserve"> rendering engine is </w:t>
        </w:r>
      </w:ins>
      <w:ins w:id="47" w:author="Gianfranco Biondi (RIT Student)" w:date="2012-08-10T10:49:00Z">
        <w:r w:rsidR="00095AD8">
          <w:rPr>
            <w:rFonts w:ascii="Arial" w:hAnsi="Arial" w:cs="Arial"/>
            <w:color w:val="000000"/>
            <w:sz w:val="23"/>
            <w:szCs w:val="23"/>
          </w:rPr>
          <w:t xml:space="preserve">extremely </w:t>
        </w:r>
      </w:ins>
      <w:ins w:id="48" w:author="Gianfranco Biondi (RIT Student)" w:date="2012-08-10T10:50:00Z">
        <w:r w:rsidR="00095AD8">
          <w:rPr>
            <w:rFonts w:ascii="Arial" w:hAnsi="Arial" w:cs="Arial"/>
            <w:color w:val="000000"/>
            <w:sz w:val="23"/>
            <w:szCs w:val="23"/>
          </w:rPr>
          <w:t xml:space="preserve">powerful but the browser-frame version used in native </w:t>
        </w:r>
        <w:proofErr w:type="spellStart"/>
        <w:r w:rsidR="00095AD8">
          <w:rPr>
            <w:rFonts w:ascii="Arial" w:hAnsi="Arial" w:cs="Arial"/>
            <w:color w:val="000000"/>
            <w:sz w:val="23"/>
            <w:szCs w:val="23"/>
          </w:rPr>
          <w:t>iOS</w:t>
        </w:r>
        <w:proofErr w:type="spellEnd"/>
        <w:r w:rsidR="00095AD8">
          <w:rPr>
            <w:rFonts w:ascii="Arial" w:hAnsi="Arial" w:cs="Arial"/>
            <w:color w:val="000000"/>
            <w:sz w:val="23"/>
            <w:szCs w:val="23"/>
          </w:rPr>
          <w:t xml:space="preserve"> apps </w:t>
        </w:r>
      </w:ins>
      <w:ins w:id="49" w:author="Gianfranco Biondi (RIT Student)" w:date="2012-08-10T10:54:00Z">
        <w:r w:rsidR="00095AD8">
          <w:rPr>
            <w:rFonts w:ascii="Arial" w:hAnsi="Arial" w:cs="Arial"/>
            <w:color w:val="000000"/>
            <w:sz w:val="23"/>
            <w:szCs w:val="23"/>
          </w:rPr>
          <w:t>suffers from</w:t>
        </w:r>
      </w:ins>
      <w:ins w:id="50" w:author="Gianfranco Biondi (RIT Student)" w:date="2012-08-10T10:50:00Z">
        <w:r w:rsidR="00095AD8">
          <w:rPr>
            <w:rFonts w:ascii="Arial" w:hAnsi="Arial" w:cs="Arial"/>
            <w:color w:val="000000"/>
            <w:sz w:val="23"/>
            <w:szCs w:val="23"/>
          </w:rPr>
          <w:t xml:space="preserve"> reduced performance.</w:t>
        </w:r>
      </w:ins>
      <w:ins w:id="51" w:author="Gianfranco Biondi (RIT Student)" w:date="2012-08-10T10:54:00Z">
        <w:r w:rsidR="00095AD8">
          <w:rPr>
            <w:rFonts w:ascii="Arial" w:hAnsi="Arial" w:cs="Arial"/>
            <w:color w:val="000000"/>
            <w:sz w:val="23"/>
            <w:szCs w:val="23"/>
          </w:rPr>
          <w:t xml:space="preserve">  This is why competing browsers like Google Chrome for </w:t>
        </w:r>
        <w:proofErr w:type="spellStart"/>
        <w:r w:rsidR="00095AD8">
          <w:rPr>
            <w:rFonts w:ascii="Arial" w:hAnsi="Arial" w:cs="Arial"/>
            <w:color w:val="000000"/>
            <w:sz w:val="23"/>
            <w:szCs w:val="23"/>
          </w:rPr>
          <w:t>iOS</w:t>
        </w:r>
        <w:proofErr w:type="spellEnd"/>
        <w:r w:rsidR="00095AD8">
          <w:rPr>
            <w:rFonts w:ascii="Arial" w:hAnsi="Arial" w:cs="Arial"/>
            <w:color w:val="000000"/>
            <w:sz w:val="23"/>
            <w:szCs w:val="23"/>
          </w:rPr>
          <w:t xml:space="preserve"> and Mozilla Firefox do not perform as well as on other platforms.  This issue requires more investigation and testing to determine if </w:t>
        </w:r>
      </w:ins>
      <w:ins w:id="52" w:author="Gianfranco Biondi (RIT Student)" w:date="2012-08-10T10:56:00Z">
        <w:r w:rsidR="00095AD8">
          <w:rPr>
            <w:rFonts w:ascii="Arial" w:hAnsi="Arial" w:cs="Arial"/>
            <w:color w:val="000000"/>
            <w:sz w:val="23"/>
            <w:szCs w:val="23"/>
          </w:rPr>
          <w:t xml:space="preserve">it will hinder the use of </w:t>
        </w:r>
        <w:proofErr w:type="spellStart"/>
        <w:r w:rsidR="00095AD8">
          <w:rPr>
            <w:rFonts w:ascii="Arial" w:hAnsi="Arial" w:cs="Arial"/>
            <w:color w:val="000000"/>
            <w:sz w:val="23"/>
            <w:szCs w:val="23"/>
          </w:rPr>
          <w:t>VexFlow</w:t>
        </w:r>
        <w:proofErr w:type="spellEnd"/>
        <w:r w:rsidR="00095AD8">
          <w:rPr>
            <w:rFonts w:ascii="Arial" w:hAnsi="Arial" w:cs="Arial"/>
            <w:color w:val="000000"/>
            <w:sz w:val="23"/>
            <w:szCs w:val="23"/>
          </w:rPr>
          <w:t>.</w:t>
        </w:r>
      </w:ins>
      <w:ins w:id="53" w:author="Gianfranco Biondi (RIT Student)" w:date="2012-08-10T11:01:00Z">
        <w:r w:rsidR="0046068E">
          <w:rPr>
            <w:rFonts w:ascii="Arial" w:hAnsi="Arial" w:cs="Arial"/>
            <w:color w:val="000000"/>
            <w:sz w:val="23"/>
            <w:szCs w:val="23"/>
          </w:rPr>
          <w:t xml:space="preserve">  Below is a simple example of using </w:t>
        </w:r>
        <w:proofErr w:type="spellStart"/>
        <w:r w:rsidR="0046068E">
          <w:rPr>
            <w:rFonts w:ascii="Arial" w:hAnsi="Arial" w:cs="Arial"/>
            <w:color w:val="000000"/>
            <w:sz w:val="23"/>
            <w:szCs w:val="23"/>
          </w:rPr>
          <w:t>VexFlow</w:t>
        </w:r>
        <w:proofErr w:type="spellEnd"/>
        <w:r w:rsidR="0046068E">
          <w:rPr>
            <w:rFonts w:ascii="Arial" w:hAnsi="Arial" w:cs="Arial"/>
            <w:color w:val="000000"/>
            <w:sz w:val="23"/>
            <w:szCs w:val="23"/>
          </w:rPr>
          <w:t xml:space="preserve"> to create a stave and populate it with notes.</w:t>
        </w:r>
      </w:ins>
      <w:ins w:id="54" w:author="Gianfranco Biondi (RIT Student)" w:date="2012-08-10T11:04:00Z">
        <w:r w:rsidR="0046068E">
          <w:rPr>
            <w:color w:val="000000"/>
            <w:sz w:val="27"/>
            <w:szCs w:val="27"/>
          </w:rPr>
          <w:t xml:space="preserve"> </w:t>
        </w:r>
      </w:ins>
      <w:r>
        <w:rPr>
          <w:color w:val="000000"/>
          <w:sz w:val="27"/>
          <w:szCs w:val="27"/>
        </w:rPr>
        <w:br/>
      </w:r>
      <w:commentRangeStart w:id="55"/>
      <w:ins w:id="56" w:author="James Heliotis" w:date="2012-07-24T10:49:00Z">
        <w:r w:rsidR="00C33992">
          <w:rPr>
            <w:color w:val="000000"/>
            <w:sz w:val="27"/>
            <w:szCs w:val="27"/>
          </w:rPr>
          <w:t xml:space="preserve">  </w:t>
        </w:r>
      </w:ins>
      <w:commentRangeEnd w:id="55"/>
      <w:ins w:id="57" w:author="James Heliotis" w:date="2012-07-24T10:50:00Z">
        <w:r w:rsidR="00C33992">
          <w:rPr>
            <w:rStyle w:val="CommentReference"/>
          </w:rPr>
          <w:commentReference w:id="55"/>
        </w:r>
      </w:ins>
      <w:r>
        <w:rPr>
          <w:color w:val="000000"/>
          <w:sz w:val="27"/>
          <w:szCs w:val="27"/>
        </w:rPr>
        <w:br/>
      </w:r>
      <w:proofErr w:type="spellStart"/>
      <w:r w:rsidRPr="004507BC">
        <w:rPr>
          <w:rFonts w:ascii="Arial" w:hAnsi="Arial" w:cs="Arial"/>
          <w:sz w:val="17"/>
          <w:szCs w:val="17"/>
          <w:shd w:val="clear" w:color="auto" w:fill="FFFFFF"/>
        </w:rPr>
        <w:t>var</w:t>
      </w:r>
      <w:proofErr w:type="spellEnd"/>
      <w:r w:rsidRPr="004507BC">
        <w:rPr>
          <w:rFonts w:ascii="Arial" w:hAnsi="Arial" w:cs="Arial"/>
          <w:sz w:val="17"/>
          <w:szCs w:val="17"/>
          <w:shd w:val="clear" w:color="auto" w:fill="FFFFFF"/>
        </w:rPr>
        <w:t xml:space="preserve"> canvas = $("div.two div.a canvas")[0];</w:t>
      </w:r>
      <w:r w:rsidRPr="004507BC">
        <w:rPr>
          <w:sz w:val="27"/>
          <w:szCs w:val="27"/>
        </w:rPr>
        <w:br/>
      </w:r>
      <w:r w:rsidRPr="004507BC">
        <w:rPr>
          <w:rFonts w:ascii="Arial" w:hAnsi="Arial" w:cs="Arial"/>
          <w:sz w:val="17"/>
          <w:szCs w:val="17"/>
          <w:shd w:val="clear" w:color="auto" w:fill="FFFFFF"/>
        </w:rPr>
        <w:t> var renderer = new Vex.Flow.Renderer(canvas,</w:t>
      </w:r>
      <w:r w:rsidRPr="004507BC">
        <w:rPr>
          <w:sz w:val="27"/>
          <w:szCs w:val="27"/>
        </w:rPr>
        <w:br/>
      </w:r>
      <w:r w:rsidRPr="004507BC">
        <w:rPr>
          <w:rFonts w:ascii="Arial" w:hAnsi="Arial" w:cs="Arial"/>
          <w:sz w:val="17"/>
          <w:szCs w:val="17"/>
          <w:shd w:val="clear" w:color="auto" w:fill="FFFFFF"/>
        </w:rPr>
        <w:t>   Vex.Flow.Renderer.Backends.CANVAS);</w:t>
      </w:r>
      <w:r w:rsidRPr="004507BC">
        <w:rPr>
          <w:sz w:val="27"/>
          <w:szCs w:val="27"/>
        </w:rPr>
        <w:br/>
      </w:r>
      <w:r w:rsidRPr="004507BC">
        <w:rPr>
          <w:sz w:val="27"/>
          <w:szCs w:val="27"/>
        </w:rPr>
        <w:br/>
      </w:r>
      <w:r w:rsidRPr="004507BC">
        <w:rPr>
          <w:rFonts w:ascii="Arial" w:hAnsi="Arial" w:cs="Arial"/>
          <w:sz w:val="17"/>
          <w:szCs w:val="17"/>
          <w:shd w:val="clear" w:color="auto" w:fill="FFFFFF"/>
        </w:rPr>
        <w:t> var ctx = renderer.getContext();</w:t>
      </w:r>
      <w:r w:rsidRPr="004507BC">
        <w:rPr>
          <w:sz w:val="27"/>
          <w:szCs w:val="27"/>
        </w:rPr>
        <w:br/>
      </w:r>
      <w:r w:rsidRPr="004507BC">
        <w:rPr>
          <w:rFonts w:ascii="Arial" w:hAnsi="Arial" w:cs="Arial"/>
          <w:sz w:val="17"/>
          <w:szCs w:val="17"/>
          <w:shd w:val="clear" w:color="auto" w:fill="FFFFFF"/>
        </w:rPr>
        <w:t> var stave = new Vex.Flow.Stave(10, 0, 500);</w:t>
      </w:r>
      <w:r w:rsidRPr="004507BC">
        <w:rPr>
          <w:sz w:val="27"/>
          <w:szCs w:val="27"/>
        </w:rPr>
        <w:br/>
      </w:r>
      <w:r w:rsidRPr="004507BC">
        <w:rPr>
          <w:rFonts w:ascii="Arial" w:hAnsi="Arial" w:cs="Arial"/>
          <w:sz w:val="17"/>
          <w:szCs w:val="17"/>
          <w:shd w:val="clear" w:color="auto" w:fill="FFFFFF"/>
        </w:rPr>
        <w:t> stave.addClef("treble").setContext(ctx).draw();</w:t>
      </w:r>
      <w:r w:rsidRPr="004507BC">
        <w:rPr>
          <w:sz w:val="27"/>
          <w:szCs w:val="27"/>
        </w:rPr>
        <w:br/>
      </w:r>
      <w:r w:rsidRPr="004507BC">
        <w:rPr>
          <w:sz w:val="27"/>
          <w:szCs w:val="27"/>
        </w:rPr>
        <w:br/>
      </w:r>
      <w:r w:rsidRPr="004507BC">
        <w:rPr>
          <w:rFonts w:ascii="Arial" w:hAnsi="Arial" w:cs="Arial"/>
          <w:sz w:val="17"/>
          <w:szCs w:val="17"/>
          <w:shd w:val="clear" w:color="auto" w:fill="FFFFFF"/>
        </w:rPr>
        <w:t> // Create the notes</w:t>
      </w:r>
      <w:r w:rsidRPr="004507BC">
        <w:rPr>
          <w:sz w:val="27"/>
          <w:szCs w:val="27"/>
        </w:rPr>
        <w:br/>
      </w:r>
      <w:r w:rsidRPr="004507BC">
        <w:rPr>
          <w:rFonts w:ascii="Arial" w:hAnsi="Arial" w:cs="Arial"/>
          <w:sz w:val="17"/>
          <w:szCs w:val="17"/>
          <w:shd w:val="clear" w:color="auto" w:fill="FFFFFF"/>
        </w:rPr>
        <w:t> var notes = [</w:t>
      </w:r>
      <w:r w:rsidRPr="004507BC">
        <w:rPr>
          <w:sz w:val="27"/>
          <w:szCs w:val="27"/>
        </w:rPr>
        <w:br/>
      </w:r>
      <w:r w:rsidRPr="004507BC">
        <w:rPr>
          <w:rFonts w:ascii="Arial" w:hAnsi="Arial" w:cs="Arial"/>
          <w:sz w:val="17"/>
          <w:szCs w:val="17"/>
          <w:shd w:val="clear" w:color="auto" w:fill="FFFFFF"/>
        </w:rPr>
        <w:t>   // A quarter-note C.</w:t>
      </w:r>
      <w:r w:rsidRPr="004507BC">
        <w:rPr>
          <w:sz w:val="27"/>
          <w:szCs w:val="27"/>
        </w:rPr>
        <w:br/>
      </w:r>
      <w:r w:rsidRPr="004507BC">
        <w:rPr>
          <w:rFonts w:ascii="Arial" w:hAnsi="Arial" w:cs="Arial"/>
          <w:sz w:val="17"/>
          <w:szCs w:val="17"/>
          <w:shd w:val="clear" w:color="auto" w:fill="FFFFFF"/>
        </w:rPr>
        <w:t>   new Vex.Flow.StaveNote({ keys: ["c/4"], duration: "q" }),</w:t>
      </w:r>
      <w:r w:rsidRPr="004507BC">
        <w:rPr>
          <w:sz w:val="27"/>
          <w:szCs w:val="27"/>
        </w:rPr>
        <w:br/>
      </w:r>
      <w:r w:rsidRPr="004507BC">
        <w:rPr>
          <w:sz w:val="27"/>
          <w:szCs w:val="27"/>
        </w:rPr>
        <w:br/>
      </w:r>
      <w:r w:rsidRPr="004507BC">
        <w:rPr>
          <w:rFonts w:ascii="Arial" w:hAnsi="Arial" w:cs="Arial"/>
          <w:sz w:val="17"/>
          <w:szCs w:val="17"/>
          <w:shd w:val="clear" w:color="auto" w:fill="FFFFFF"/>
        </w:rPr>
        <w:t>   // A quarter-note D.</w:t>
      </w:r>
      <w:r w:rsidRPr="004507BC">
        <w:rPr>
          <w:sz w:val="27"/>
          <w:szCs w:val="27"/>
        </w:rPr>
        <w:br/>
      </w:r>
      <w:r w:rsidRPr="004507BC">
        <w:rPr>
          <w:rFonts w:ascii="Arial" w:hAnsi="Arial" w:cs="Arial"/>
          <w:sz w:val="17"/>
          <w:szCs w:val="17"/>
          <w:shd w:val="clear" w:color="auto" w:fill="FFFFFF"/>
        </w:rPr>
        <w:t>   new Vex.Flow.StaveNote({ keys: ["d/4"], duration: "q" }),</w:t>
      </w:r>
      <w:r w:rsidRPr="004507BC">
        <w:rPr>
          <w:sz w:val="27"/>
          <w:szCs w:val="27"/>
        </w:rPr>
        <w:br/>
      </w:r>
      <w:r w:rsidRPr="004507BC">
        <w:rPr>
          <w:sz w:val="27"/>
          <w:szCs w:val="27"/>
        </w:rPr>
        <w:br/>
      </w:r>
      <w:r w:rsidRPr="004507BC">
        <w:rPr>
          <w:rFonts w:ascii="Arial" w:hAnsi="Arial" w:cs="Arial"/>
          <w:sz w:val="17"/>
          <w:szCs w:val="17"/>
          <w:shd w:val="clear" w:color="auto" w:fill="FFFFFF"/>
        </w:rPr>
        <w:t>   // A quarter-note rest. Note that the key (b/4) specifies the vertical</w:t>
      </w:r>
      <w:r w:rsidRPr="004507BC">
        <w:rPr>
          <w:sz w:val="27"/>
          <w:szCs w:val="27"/>
        </w:rPr>
        <w:br/>
      </w:r>
      <w:r w:rsidRPr="004507BC">
        <w:rPr>
          <w:rFonts w:ascii="Arial" w:hAnsi="Arial" w:cs="Arial"/>
          <w:sz w:val="17"/>
          <w:szCs w:val="17"/>
          <w:shd w:val="clear" w:color="auto" w:fill="FFFFFF"/>
        </w:rPr>
        <w:t>   // position of the rest.</w:t>
      </w:r>
      <w:r w:rsidRPr="004507BC">
        <w:rPr>
          <w:sz w:val="27"/>
          <w:szCs w:val="27"/>
        </w:rPr>
        <w:br/>
      </w:r>
      <w:r w:rsidRPr="004507BC">
        <w:rPr>
          <w:rFonts w:ascii="Arial" w:hAnsi="Arial" w:cs="Arial"/>
          <w:sz w:val="17"/>
          <w:szCs w:val="17"/>
          <w:shd w:val="clear" w:color="auto" w:fill="FFFFFF"/>
        </w:rPr>
        <w:t>   new Vex.Flow.StaveNote({ keys: ["b/4"], duration: "qr" }),</w:t>
      </w:r>
      <w:r w:rsidRPr="004507BC">
        <w:rPr>
          <w:sz w:val="27"/>
          <w:szCs w:val="27"/>
        </w:rPr>
        <w:br/>
      </w:r>
      <w:r w:rsidRPr="004507BC">
        <w:rPr>
          <w:sz w:val="27"/>
          <w:szCs w:val="27"/>
        </w:rPr>
        <w:br/>
      </w:r>
      <w:r w:rsidRPr="004507BC">
        <w:rPr>
          <w:rFonts w:ascii="Arial" w:hAnsi="Arial" w:cs="Arial"/>
          <w:sz w:val="17"/>
          <w:szCs w:val="17"/>
          <w:shd w:val="clear" w:color="auto" w:fill="FFFFFF"/>
        </w:rPr>
        <w:t>   // A C-Major chord.</w:t>
      </w:r>
      <w:r w:rsidRPr="004507BC">
        <w:rPr>
          <w:sz w:val="27"/>
          <w:szCs w:val="27"/>
        </w:rPr>
        <w:br/>
      </w:r>
      <w:r w:rsidRPr="004507BC">
        <w:rPr>
          <w:rFonts w:ascii="Arial" w:hAnsi="Arial" w:cs="Arial"/>
          <w:sz w:val="17"/>
          <w:szCs w:val="17"/>
          <w:shd w:val="clear" w:color="auto" w:fill="FFFFFF"/>
        </w:rPr>
        <w:t>   new Vex.Flow.StaveNote({ keys: ["c/4", "e/4", "g/4"], duration: "q" })</w:t>
      </w:r>
      <w:r w:rsidRPr="004507BC">
        <w:rPr>
          <w:sz w:val="27"/>
          <w:szCs w:val="27"/>
        </w:rPr>
        <w:br/>
      </w:r>
      <w:r w:rsidRPr="004507BC">
        <w:rPr>
          <w:rFonts w:ascii="Arial" w:hAnsi="Arial" w:cs="Arial"/>
          <w:sz w:val="17"/>
          <w:szCs w:val="17"/>
          <w:shd w:val="clear" w:color="auto" w:fill="FFFFFF"/>
        </w:rPr>
        <w:t> ];</w:t>
      </w:r>
      <w:r w:rsidRPr="004507BC">
        <w:rPr>
          <w:sz w:val="27"/>
          <w:szCs w:val="27"/>
        </w:rPr>
        <w:br/>
      </w:r>
      <w:r w:rsidRPr="004507BC">
        <w:rPr>
          <w:sz w:val="27"/>
          <w:szCs w:val="27"/>
        </w:rPr>
        <w:br/>
      </w:r>
      <w:r w:rsidRPr="004507BC">
        <w:rPr>
          <w:rFonts w:ascii="Arial" w:hAnsi="Arial" w:cs="Arial"/>
          <w:sz w:val="17"/>
          <w:szCs w:val="17"/>
          <w:shd w:val="clear" w:color="auto" w:fill="FFFFFF"/>
        </w:rPr>
        <w:t> // Create a voice in 4/4</w:t>
      </w:r>
      <w:r w:rsidRPr="004507BC">
        <w:rPr>
          <w:sz w:val="27"/>
          <w:szCs w:val="27"/>
        </w:rPr>
        <w:br/>
      </w:r>
      <w:r w:rsidRPr="004507BC">
        <w:rPr>
          <w:rFonts w:ascii="Arial" w:hAnsi="Arial" w:cs="Arial"/>
          <w:sz w:val="17"/>
          <w:szCs w:val="17"/>
          <w:shd w:val="clear" w:color="auto" w:fill="FFFFFF"/>
        </w:rPr>
        <w:t> var voice = new Vex.Flow.Voice({</w:t>
      </w:r>
      <w:r w:rsidRPr="004507BC">
        <w:rPr>
          <w:sz w:val="27"/>
          <w:szCs w:val="27"/>
        </w:rPr>
        <w:br/>
      </w:r>
      <w:r w:rsidRPr="004507BC">
        <w:rPr>
          <w:rFonts w:ascii="Arial" w:hAnsi="Arial" w:cs="Arial"/>
          <w:sz w:val="17"/>
          <w:szCs w:val="17"/>
          <w:shd w:val="clear" w:color="auto" w:fill="FFFFFF"/>
        </w:rPr>
        <w:t>   num_beats: 4,</w:t>
      </w:r>
      <w:r w:rsidRPr="004507BC">
        <w:rPr>
          <w:sz w:val="27"/>
          <w:szCs w:val="27"/>
        </w:rPr>
        <w:br/>
      </w:r>
      <w:r w:rsidRPr="004507BC">
        <w:rPr>
          <w:rFonts w:ascii="Arial" w:hAnsi="Arial" w:cs="Arial"/>
          <w:sz w:val="17"/>
          <w:szCs w:val="17"/>
          <w:shd w:val="clear" w:color="auto" w:fill="FFFFFF"/>
        </w:rPr>
        <w:t>   beat_value: 4,</w:t>
      </w:r>
      <w:r w:rsidRPr="004507BC">
        <w:rPr>
          <w:sz w:val="27"/>
          <w:szCs w:val="27"/>
        </w:rPr>
        <w:br/>
      </w:r>
      <w:r w:rsidRPr="004507BC">
        <w:rPr>
          <w:rFonts w:ascii="Arial" w:hAnsi="Arial" w:cs="Arial"/>
          <w:sz w:val="17"/>
          <w:szCs w:val="17"/>
          <w:shd w:val="clear" w:color="auto" w:fill="FFFFFF"/>
        </w:rPr>
        <w:t>   resolution: Vex.Flow.RESOLUTION</w:t>
      </w:r>
      <w:r w:rsidRPr="004507BC">
        <w:rPr>
          <w:sz w:val="27"/>
          <w:szCs w:val="27"/>
        </w:rPr>
        <w:br/>
      </w:r>
      <w:r w:rsidRPr="004507BC">
        <w:rPr>
          <w:rFonts w:ascii="Arial" w:hAnsi="Arial" w:cs="Arial"/>
          <w:sz w:val="17"/>
          <w:szCs w:val="17"/>
          <w:shd w:val="clear" w:color="auto" w:fill="FFFFFF"/>
        </w:rPr>
        <w:t> });</w:t>
      </w:r>
      <w:r w:rsidRPr="004507BC">
        <w:rPr>
          <w:sz w:val="27"/>
          <w:szCs w:val="27"/>
        </w:rPr>
        <w:br/>
      </w:r>
      <w:r w:rsidRPr="004507BC">
        <w:rPr>
          <w:sz w:val="27"/>
          <w:szCs w:val="27"/>
        </w:rPr>
        <w:br/>
      </w:r>
      <w:r w:rsidRPr="004507BC">
        <w:rPr>
          <w:rFonts w:ascii="Arial" w:hAnsi="Arial" w:cs="Arial"/>
          <w:sz w:val="17"/>
          <w:szCs w:val="17"/>
          <w:shd w:val="clear" w:color="auto" w:fill="FFFFFF"/>
        </w:rPr>
        <w:t> // Add notes to voice</w:t>
      </w:r>
      <w:r w:rsidRPr="004507BC">
        <w:rPr>
          <w:sz w:val="27"/>
          <w:szCs w:val="27"/>
        </w:rPr>
        <w:br/>
      </w:r>
      <w:r w:rsidRPr="004507BC">
        <w:rPr>
          <w:rFonts w:ascii="Arial" w:hAnsi="Arial" w:cs="Arial"/>
          <w:sz w:val="17"/>
          <w:szCs w:val="17"/>
          <w:shd w:val="clear" w:color="auto" w:fill="FFFFFF"/>
        </w:rPr>
        <w:t> voice.addTickables(notes);</w:t>
      </w:r>
      <w:r w:rsidRPr="004507BC">
        <w:rPr>
          <w:sz w:val="27"/>
          <w:szCs w:val="27"/>
        </w:rPr>
        <w:br/>
      </w:r>
      <w:r w:rsidRPr="004507BC">
        <w:rPr>
          <w:sz w:val="27"/>
          <w:szCs w:val="27"/>
        </w:rPr>
        <w:br/>
      </w:r>
      <w:r w:rsidRPr="004507BC">
        <w:rPr>
          <w:rFonts w:ascii="Arial" w:hAnsi="Arial" w:cs="Arial"/>
          <w:sz w:val="17"/>
          <w:szCs w:val="17"/>
          <w:shd w:val="clear" w:color="auto" w:fill="FFFFFF"/>
        </w:rPr>
        <w:t> // Format and justify the notes to 500 pixels</w:t>
      </w:r>
      <w:r w:rsidRPr="004507BC">
        <w:rPr>
          <w:sz w:val="27"/>
          <w:szCs w:val="27"/>
        </w:rPr>
        <w:br/>
      </w:r>
      <w:r w:rsidRPr="004507BC">
        <w:rPr>
          <w:rFonts w:ascii="Arial" w:hAnsi="Arial" w:cs="Arial"/>
          <w:sz w:val="17"/>
          <w:szCs w:val="17"/>
          <w:shd w:val="clear" w:color="auto" w:fill="FFFFFF"/>
        </w:rPr>
        <w:t> var formatter = new Vex.Flow.Formatter().</w:t>
      </w:r>
      <w:r w:rsidRPr="004507BC">
        <w:rPr>
          <w:sz w:val="27"/>
          <w:szCs w:val="27"/>
        </w:rPr>
        <w:br/>
      </w:r>
      <w:r w:rsidRPr="004507BC">
        <w:rPr>
          <w:rFonts w:ascii="Arial" w:hAnsi="Arial" w:cs="Arial"/>
          <w:sz w:val="17"/>
          <w:szCs w:val="17"/>
          <w:shd w:val="clear" w:color="auto" w:fill="FFFFFF"/>
        </w:rPr>
        <w:t>   </w:t>
      </w:r>
      <w:proofErr w:type="gramStart"/>
      <w:r w:rsidRPr="004507BC">
        <w:rPr>
          <w:rFonts w:ascii="Arial" w:hAnsi="Arial" w:cs="Arial"/>
          <w:sz w:val="17"/>
          <w:szCs w:val="17"/>
          <w:shd w:val="clear" w:color="auto" w:fill="FFFFFF"/>
        </w:rPr>
        <w:t>joinVoices(</w:t>
      </w:r>
      <w:proofErr w:type="gramEnd"/>
      <w:r w:rsidRPr="004507BC">
        <w:rPr>
          <w:rFonts w:ascii="Arial" w:hAnsi="Arial" w:cs="Arial"/>
          <w:sz w:val="17"/>
          <w:szCs w:val="17"/>
          <w:shd w:val="clear" w:color="auto" w:fill="FFFFFF"/>
        </w:rPr>
        <w:t>[voice]).format([voice], 500);</w:t>
      </w:r>
      <w:r w:rsidRPr="004507BC">
        <w:rPr>
          <w:sz w:val="27"/>
          <w:szCs w:val="27"/>
        </w:rPr>
        <w:br/>
      </w:r>
      <w:r w:rsidRPr="004507BC">
        <w:rPr>
          <w:sz w:val="27"/>
          <w:szCs w:val="27"/>
        </w:rPr>
        <w:br/>
      </w:r>
      <w:r w:rsidRPr="004507BC">
        <w:rPr>
          <w:rFonts w:ascii="Arial" w:hAnsi="Arial" w:cs="Arial"/>
          <w:sz w:val="17"/>
          <w:szCs w:val="17"/>
          <w:shd w:val="clear" w:color="auto" w:fill="FFFFFF"/>
        </w:rPr>
        <w:t> // Render voice</w:t>
      </w:r>
      <w:r w:rsidRPr="004507BC">
        <w:rPr>
          <w:sz w:val="27"/>
          <w:szCs w:val="27"/>
        </w:rPr>
        <w:br/>
      </w:r>
      <w:r w:rsidRPr="004507BC">
        <w:rPr>
          <w:rFonts w:ascii="Arial" w:hAnsi="Arial" w:cs="Arial"/>
          <w:sz w:val="17"/>
          <w:szCs w:val="17"/>
          <w:shd w:val="clear" w:color="auto" w:fill="FFFFFF"/>
        </w:rPr>
        <w:t> voice.draw(ctx, stave);</w:t>
      </w:r>
      <w:r>
        <w:rPr>
          <w:color w:val="000000"/>
          <w:sz w:val="27"/>
          <w:szCs w:val="27"/>
        </w:rPr>
        <w:br/>
      </w:r>
    </w:p>
    <w:p w:rsidR="0046068E" w:rsidRDefault="00095AD8" w:rsidP="0046068E">
      <w:pPr>
        <w:keepNext/>
        <w:rPr>
          <w:ins w:id="58" w:author="Gianfranco Biondi (RIT Student)" w:date="2012-08-10T11:00:00Z"/>
        </w:rPr>
        <w:pPrChange w:id="59" w:author="Gianfranco Biondi (RIT Student)" w:date="2012-08-10T11:00:00Z">
          <w:pPr/>
        </w:pPrChange>
      </w:pPr>
      <w:ins w:id="60" w:author="Gianfranco Biondi (RIT Student)" w:date="2012-08-10T11:00:00Z">
        <w:r>
          <w:rPr>
            <w:noProof/>
            <w:color w:val="000000"/>
            <w:sz w:val="27"/>
            <w:szCs w:val="27"/>
          </w:rPr>
          <w:lastRenderedPageBreak/>
          <w:drawing>
            <wp:inline distT="0" distB="0" distL="0" distR="0" wp14:anchorId="7C93C530" wp14:editId="4C00AD82">
              <wp:extent cx="5403850" cy="1524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3850" cy="1524000"/>
                      </a:xfrm>
                      <a:prstGeom prst="rect">
                        <a:avLst/>
                      </a:prstGeom>
                      <a:noFill/>
                      <a:ln>
                        <a:noFill/>
                      </a:ln>
                    </pic:spPr>
                  </pic:pic>
                </a:graphicData>
              </a:graphic>
            </wp:inline>
          </w:drawing>
        </w:r>
      </w:ins>
    </w:p>
    <w:p w:rsidR="0046068E" w:rsidRDefault="0046068E" w:rsidP="0046068E">
      <w:pPr>
        <w:pStyle w:val="Caption"/>
        <w:rPr>
          <w:ins w:id="61" w:author="Gianfranco Biondi (RIT Student)" w:date="2012-08-10T11:00:00Z"/>
        </w:rPr>
      </w:pPr>
      <w:proofErr w:type="gramStart"/>
      <w:ins w:id="62" w:author="Gianfranco Biondi (RIT Student)" w:date="2012-08-10T11:00:00Z">
        <w:r>
          <w:t xml:space="preserve">Figure </w:t>
        </w:r>
        <w:proofErr w:type="gramEnd"/>
        <w:r>
          <w:fldChar w:fldCharType="begin"/>
        </w:r>
        <w:r>
          <w:instrText xml:space="preserve"> SEQ Figure \* ARABIC </w:instrText>
        </w:r>
      </w:ins>
      <w:r>
        <w:fldChar w:fldCharType="separate"/>
      </w:r>
      <w:ins w:id="63" w:author="Gianfranco Biondi (RIT Student)" w:date="2012-08-10T11:09:00Z">
        <w:r>
          <w:rPr>
            <w:noProof/>
          </w:rPr>
          <w:t>2</w:t>
        </w:r>
      </w:ins>
      <w:ins w:id="64" w:author="Gianfranco Biondi (RIT Student)" w:date="2012-08-10T11:00:00Z">
        <w:r>
          <w:fldChar w:fldCharType="end"/>
        </w:r>
        <w:proofErr w:type="gramStart"/>
        <w:r>
          <w:t>.</w:t>
        </w:r>
        <w:proofErr w:type="gramEnd"/>
        <w:r>
          <w:t xml:space="preserve">  </w:t>
        </w:r>
        <w:proofErr w:type="spellStart"/>
        <w:r>
          <w:t>VexFlow</w:t>
        </w:r>
        <w:proofErr w:type="spellEnd"/>
        <w:r>
          <w:t xml:space="preserve"> Example</w:t>
        </w:r>
      </w:ins>
    </w:p>
    <w:p w:rsidR="004507BC" w:rsidRDefault="004507BC">
      <w:pPr>
        <w:rPr>
          <w:rFonts w:ascii="Arial" w:hAnsi="Arial" w:cs="Arial"/>
          <w:color w:val="000000"/>
          <w:sz w:val="23"/>
          <w:szCs w:val="23"/>
        </w:rPr>
      </w:pPr>
      <w:r>
        <w:rPr>
          <w:color w:val="000000"/>
          <w:sz w:val="27"/>
          <w:szCs w:val="27"/>
        </w:rPr>
        <w:br/>
      </w:r>
      <w:r>
        <w:rPr>
          <w:color w:val="000000"/>
          <w:sz w:val="27"/>
          <w:szCs w:val="27"/>
        </w:rPr>
        <w:br/>
      </w:r>
      <w:proofErr w:type="spellStart"/>
      <w:r w:rsidRPr="004507BC">
        <w:rPr>
          <w:rFonts w:ascii="Arial" w:hAnsi="Arial" w:cs="Arial"/>
          <w:b/>
          <w:color w:val="000000"/>
          <w:sz w:val="23"/>
          <w:szCs w:val="23"/>
        </w:rPr>
        <w:t>DixShtix</w:t>
      </w:r>
      <w:proofErr w:type="spellEnd"/>
    </w:p>
    <w:p w:rsidR="004507BC" w:rsidRDefault="004507BC" w:rsidP="004507BC">
      <w:pPr>
        <w:ind w:firstLine="720"/>
        <w:rPr>
          <w:rFonts w:ascii="Arial" w:hAnsi="Arial" w:cs="Arial"/>
          <w:color w:val="000000"/>
          <w:sz w:val="23"/>
          <w:szCs w:val="23"/>
        </w:rPr>
      </w:pPr>
      <w:r>
        <w:rPr>
          <w:rFonts w:ascii="Arial" w:hAnsi="Arial" w:cs="Arial"/>
          <w:color w:val="000000"/>
          <w:sz w:val="23"/>
          <w:szCs w:val="23"/>
        </w:rPr>
        <w:t xml:space="preserve">Another Library for rendering notation is DixShtix.  DixShtix is a Java music library for rendering notation as well as playing sound and MIDI.  It was designed with piano, harp and guitar players in mind.  It fully supports MIDI and RMF, NIFF, score editing and displaying, exporting as audio and creating instruments.  It is </w:t>
      </w:r>
      <w:del w:id="65" w:author="James Heliotis" w:date="2012-07-24T10:47:00Z">
        <w:r w:rsidDel="00C33992">
          <w:rPr>
            <w:rFonts w:ascii="Arial" w:hAnsi="Arial" w:cs="Arial"/>
            <w:color w:val="000000"/>
            <w:sz w:val="23"/>
            <w:szCs w:val="23"/>
          </w:rPr>
          <w:delText xml:space="preserve">unsure </w:delText>
        </w:r>
      </w:del>
      <w:ins w:id="66" w:author="James Heliotis" w:date="2012-07-24T10:47:00Z">
        <w:r w:rsidR="00C33992">
          <w:rPr>
            <w:rFonts w:ascii="Arial" w:hAnsi="Arial" w:cs="Arial"/>
            <w:color w:val="000000"/>
            <w:sz w:val="23"/>
            <w:szCs w:val="23"/>
          </w:rPr>
          <w:t xml:space="preserve">unclear </w:t>
        </w:r>
      </w:ins>
      <w:r>
        <w:rPr>
          <w:rFonts w:ascii="Arial" w:hAnsi="Arial" w:cs="Arial"/>
          <w:color w:val="000000"/>
          <w:sz w:val="23"/>
          <w:szCs w:val="23"/>
        </w:rPr>
        <w:t>if MusicXML is fully supported or not.  DixShtix is fully open source but not very well documented</w:t>
      </w:r>
      <w:del w:id="67" w:author="James Heliotis" w:date="2012-07-24T10:48:00Z">
        <w:r w:rsidDel="00C33992">
          <w:rPr>
            <w:rFonts w:ascii="Arial" w:hAnsi="Arial" w:cs="Arial"/>
            <w:color w:val="000000"/>
            <w:sz w:val="23"/>
            <w:szCs w:val="23"/>
          </w:rPr>
          <w:delText>.  As a result there is not much sample code or any simple tutorials to go through</w:delText>
        </w:r>
      </w:del>
      <w:ins w:id="68" w:author="James Heliotis" w:date="2012-07-24T10:48:00Z">
        <w:r w:rsidR="00C33992">
          <w:rPr>
            <w:rFonts w:ascii="Arial" w:hAnsi="Arial" w:cs="Arial"/>
            <w:color w:val="000000"/>
            <w:sz w:val="23"/>
            <w:szCs w:val="23"/>
          </w:rPr>
          <w:t xml:space="preserve"> with sample code or tutorials</w:t>
        </w:r>
      </w:ins>
      <w:r>
        <w:rPr>
          <w:rFonts w:ascii="Arial" w:hAnsi="Arial" w:cs="Arial"/>
          <w:color w:val="000000"/>
          <w:sz w:val="23"/>
          <w:szCs w:val="23"/>
        </w:rPr>
        <w:t xml:space="preserve">.  It seems very promising for use with our application, but Java isn’t terribly compatible with iOS.  iOS applications are written in objective-C and do not easily integrate with Java applications.  So it is a good source of information but probably not the best to use directly.  </w:t>
      </w:r>
    </w:p>
    <w:p w:rsidR="004507BC" w:rsidRDefault="004507BC">
      <w:pPr>
        <w:rPr>
          <w:rFonts w:ascii="Arial" w:hAnsi="Arial" w:cs="Arial"/>
          <w:color w:val="000000"/>
          <w:sz w:val="23"/>
          <w:szCs w:val="23"/>
        </w:rPr>
      </w:pPr>
    </w:p>
    <w:p w:rsidR="004507BC" w:rsidRDefault="004507BC" w:rsidP="004507BC">
      <w:pPr>
        <w:ind w:firstLine="720"/>
        <w:rPr>
          <w:ins w:id="69" w:author="Gianfranco Biondi (RIT Student)" w:date="2012-08-10T11:10:00Z"/>
          <w:color w:val="000000"/>
          <w:sz w:val="27"/>
          <w:szCs w:val="27"/>
        </w:rPr>
      </w:pPr>
      <w:r>
        <w:rPr>
          <w:rFonts w:ascii="Arial" w:hAnsi="Arial" w:cs="Arial"/>
          <w:color w:val="000000"/>
          <w:sz w:val="23"/>
          <w:szCs w:val="23"/>
        </w:rPr>
        <w:t xml:space="preserve">There are not too many choices </w:t>
      </w:r>
      <w:del w:id="70" w:author="James Heliotis" w:date="2012-07-24T10:48:00Z">
        <w:r w:rsidDel="00C33992">
          <w:rPr>
            <w:rFonts w:ascii="Arial" w:hAnsi="Arial" w:cs="Arial"/>
            <w:color w:val="000000"/>
            <w:sz w:val="23"/>
            <w:szCs w:val="23"/>
          </w:rPr>
          <w:delText xml:space="preserve">in </w:delText>
        </w:r>
      </w:del>
      <w:ins w:id="71" w:author="James Heliotis" w:date="2012-07-24T10:48:00Z">
        <w:r w:rsidR="00C33992">
          <w:rPr>
            <w:rFonts w:ascii="Arial" w:hAnsi="Arial" w:cs="Arial"/>
            <w:color w:val="000000"/>
            <w:sz w:val="23"/>
            <w:szCs w:val="23"/>
          </w:rPr>
          <w:t xml:space="preserve">with </w:t>
        </w:r>
      </w:ins>
      <w:r>
        <w:rPr>
          <w:rFonts w:ascii="Arial" w:hAnsi="Arial" w:cs="Arial"/>
          <w:color w:val="000000"/>
          <w:sz w:val="23"/>
          <w:szCs w:val="23"/>
        </w:rPr>
        <w:t xml:space="preserve">respect to rendering libraries for music notation.  It seems that most of the applications which display notation have their own proprietary methods for doing so.  In this paper I have listed some of the libraries that are available and that work well for quickly engraving music.  Of them, I believe that the best and easiest method for use in an iOS application is VexFlow, because it is lightweight, easy to use, well documented and fully compatible with the platform.  Also, due to Vexflow’s HTML5 implementation it will be easier to port to other platforms when our </w:t>
      </w:r>
      <w:del w:id="72" w:author="James Heliotis" w:date="2012-07-24T10:49:00Z">
        <w:r w:rsidDel="00C33992">
          <w:rPr>
            <w:rFonts w:ascii="Arial" w:hAnsi="Arial" w:cs="Arial"/>
            <w:color w:val="000000"/>
            <w:sz w:val="23"/>
            <w:szCs w:val="23"/>
          </w:rPr>
          <w:delText xml:space="preserve">iOS </w:delText>
        </w:r>
      </w:del>
      <w:r>
        <w:rPr>
          <w:rFonts w:ascii="Arial" w:hAnsi="Arial" w:cs="Arial"/>
          <w:color w:val="000000"/>
          <w:sz w:val="23"/>
          <w:szCs w:val="23"/>
        </w:rPr>
        <w:t xml:space="preserve">application transcends </w:t>
      </w:r>
      <w:proofErr w:type="spellStart"/>
      <w:ins w:id="73" w:author="James Heliotis" w:date="2012-07-24T10:48:00Z">
        <w:r w:rsidR="00C33992">
          <w:rPr>
            <w:rFonts w:ascii="Arial" w:hAnsi="Arial" w:cs="Arial"/>
            <w:color w:val="000000"/>
            <w:sz w:val="23"/>
            <w:szCs w:val="23"/>
          </w:rPr>
          <w:t>iOS</w:t>
        </w:r>
        <w:proofErr w:type="spellEnd"/>
        <w:r w:rsidR="00C33992">
          <w:rPr>
            <w:rFonts w:ascii="Arial" w:hAnsi="Arial" w:cs="Arial"/>
            <w:color w:val="000000"/>
            <w:sz w:val="23"/>
            <w:szCs w:val="23"/>
          </w:rPr>
          <w:t xml:space="preserve"> to be ported </w:t>
        </w:r>
      </w:ins>
      <w:r>
        <w:rPr>
          <w:rFonts w:ascii="Arial" w:hAnsi="Arial" w:cs="Arial"/>
          <w:color w:val="000000"/>
          <w:sz w:val="23"/>
          <w:szCs w:val="23"/>
        </w:rPr>
        <w:t xml:space="preserve">to Android and </w:t>
      </w:r>
      <w:del w:id="74" w:author="James Heliotis" w:date="2012-07-24T10:49:00Z">
        <w:r w:rsidDel="00C33992">
          <w:rPr>
            <w:rFonts w:ascii="Arial" w:hAnsi="Arial" w:cs="Arial"/>
            <w:color w:val="000000"/>
            <w:sz w:val="23"/>
            <w:szCs w:val="23"/>
          </w:rPr>
          <w:delText>beyond</w:delText>
        </w:r>
      </w:del>
      <w:ins w:id="75" w:author="James Heliotis" w:date="2012-07-24T10:49:00Z">
        <w:r w:rsidR="00C33992">
          <w:rPr>
            <w:rFonts w:ascii="Arial" w:hAnsi="Arial" w:cs="Arial"/>
            <w:color w:val="000000"/>
            <w:sz w:val="23"/>
            <w:szCs w:val="23"/>
          </w:rPr>
          <w:t>other platforms</w:t>
        </w:r>
      </w:ins>
      <w:r>
        <w:rPr>
          <w:rFonts w:ascii="Arial" w:hAnsi="Arial" w:cs="Arial"/>
          <w:color w:val="000000"/>
          <w:sz w:val="23"/>
          <w:szCs w:val="23"/>
        </w:rPr>
        <w:t>.</w:t>
      </w:r>
      <w:r>
        <w:rPr>
          <w:color w:val="000000"/>
          <w:sz w:val="27"/>
          <w:szCs w:val="27"/>
        </w:rPr>
        <w:br/>
      </w:r>
    </w:p>
    <w:p w:rsidR="0046068E" w:rsidRDefault="0046068E" w:rsidP="004507BC">
      <w:pPr>
        <w:ind w:firstLine="720"/>
        <w:rPr>
          <w:ins w:id="76" w:author="Gianfranco Biondi (RIT Student)" w:date="2012-08-10T11:10:00Z"/>
          <w:color w:val="000000"/>
          <w:sz w:val="27"/>
          <w:szCs w:val="27"/>
        </w:rPr>
      </w:pPr>
    </w:p>
    <w:p w:rsidR="0046068E" w:rsidRDefault="0046068E" w:rsidP="004507BC">
      <w:pPr>
        <w:ind w:firstLine="720"/>
        <w:rPr>
          <w:ins w:id="77" w:author="Gianfranco Biondi (RIT Student)" w:date="2012-08-10T11:10:00Z"/>
          <w:color w:val="000000"/>
          <w:sz w:val="27"/>
          <w:szCs w:val="27"/>
        </w:rPr>
      </w:pPr>
    </w:p>
    <w:p w:rsidR="0046068E" w:rsidRDefault="0046068E" w:rsidP="004507BC">
      <w:pPr>
        <w:ind w:firstLine="720"/>
        <w:rPr>
          <w:color w:val="000000"/>
          <w:sz w:val="27"/>
          <w:szCs w:val="27"/>
        </w:rPr>
      </w:pPr>
    </w:p>
    <w:p w:rsidR="00850806" w:rsidRDefault="004507BC">
      <w:pPr>
        <w:rPr>
          <w:ins w:id="78" w:author="Gianfranco Biondi (RIT Student)" w:date="2012-08-10T10:57:00Z"/>
          <w:rFonts w:ascii="Arial" w:hAnsi="Arial" w:cs="Arial"/>
          <w:color w:val="000000"/>
          <w:sz w:val="23"/>
          <w:szCs w:val="23"/>
        </w:rPr>
      </w:pPr>
      <w:r>
        <w:rPr>
          <w:color w:val="000000"/>
          <w:sz w:val="27"/>
          <w:szCs w:val="27"/>
        </w:rPr>
        <w:lastRenderedPageBreak/>
        <w:br/>
      </w:r>
      <w:proofErr w:type="gramStart"/>
      <w:r w:rsidRPr="004507BC">
        <w:rPr>
          <w:rFonts w:ascii="Arial" w:hAnsi="Arial" w:cs="Arial"/>
          <w:b/>
          <w:color w:val="000000"/>
          <w:sz w:val="23"/>
          <w:szCs w:val="23"/>
        </w:rPr>
        <w:t>Bibliography</w:t>
      </w:r>
      <w:r>
        <w:rPr>
          <w:color w:val="000000"/>
          <w:sz w:val="27"/>
          <w:szCs w:val="27"/>
        </w:rPr>
        <w:br/>
      </w:r>
      <w:r>
        <w:rPr>
          <w:color w:val="000000"/>
          <w:sz w:val="27"/>
          <w:szCs w:val="27"/>
        </w:rPr>
        <w:br/>
      </w:r>
      <w:r>
        <w:rPr>
          <w:rFonts w:ascii="Arial" w:hAnsi="Arial" w:cs="Arial"/>
          <w:color w:val="000000"/>
          <w:sz w:val="23"/>
          <w:szCs w:val="23"/>
        </w:rPr>
        <w:t>Dixshtix.</w:t>
      </w:r>
      <w:proofErr w:type="gramEnd"/>
      <w:r>
        <w:rPr>
          <w:rFonts w:ascii="Arial" w:hAnsi="Arial" w:cs="Arial"/>
          <w:color w:val="000000"/>
          <w:sz w:val="23"/>
          <w:szCs w:val="23"/>
        </w:rPr>
        <w:t xml:space="preserve">  </w:t>
      </w:r>
      <w:hyperlink r:id="rId8" w:history="1">
        <w:r>
          <w:rPr>
            <w:rStyle w:val="Hyperlink"/>
            <w:rFonts w:ascii="Arial" w:hAnsi="Arial" w:cs="Arial"/>
            <w:color w:val="1155CC"/>
            <w:sz w:val="23"/>
            <w:szCs w:val="23"/>
          </w:rPr>
          <w:t>http://dixshtix-midi.sourceforge.net/</w:t>
        </w:r>
      </w:hyperlink>
      <w:r>
        <w:rPr>
          <w:color w:val="000000"/>
          <w:sz w:val="27"/>
          <w:szCs w:val="27"/>
        </w:rPr>
        <w:br/>
      </w:r>
      <w:r>
        <w:rPr>
          <w:color w:val="000000"/>
          <w:sz w:val="27"/>
          <w:szCs w:val="27"/>
        </w:rPr>
        <w:br/>
      </w:r>
      <w:r>
        <w:rPr>
          <w:rFonts w:ascii="Arial" w:hAnsi="Arial" w:cs="Arial"/>
          <w:color w:val="000000"/>
          <w:sz w:val="23"/>
          <w:szCs w:val="23"/>
        </w:rPr>
        <w:t>Vexflow.  </w:t>
      </w:r>
      <w:hyperlink r:id="rId9" w:history="1">
        <w:r>
          <w:rPr>
            <w:rStyle w:val="Hyperlink"/>
            <w:rFonts w:ascii="Arial" w:hAnsi="Arial" w:cs="Arial"/>
            <w:color w:val="1155CC"/>
            <w:sz w:val="23"/>
            <w:szCs w:val="23"/>
          </w:rPr>
          <w:t>http://vexflow.com/docs/tutorial.html</w:t>
        </w:r>
      </w:hyperlink>
      <w:r>
        <w:rPr>
          <w:color w:val="000000"/>
          <w:sz w:val="27"/>
          <w:szCs w:val="27"/>
        </w:rPr>
        <w:br/>
      </w:r>
      <w:r>
        <w:rPr>
          <w:color w:val="000000"/>
          <w:sz w:val="27"/>
          <w:szCs w:val="27"/>
        </w:rPr>
        <w:br/>
      </w:r>
      <w:r>
        <w:rPr>
          <w:rFonts w:ascii="Arial" w:hAnsi="Arial" w:cs="Arial"/>
          <w:color w:val="000000"/>
          <w:sz w:val="23"/>
          <w:szCs w:val="23"/>
        </w:rPr>
        <w:t>JMSL.  </w:t>
      </w:r>
      <w:ins w:id="79" w:author="Gianfranco Biondi (RIT Student)" w:date="2012-08-10T10:57:00Z">
        <w:r w:rsidR="00095AD8">
          <w:rPr>
            <w:rFonts w:ascii="Arial" w:hAnsi="Arial" w:cs="Arial"/>
            <w:color w:val="000000"/>
            <w:sz w:val="23"/>
            <w:szCs w:val="23"/>
          </w:rPr>
          <w:fldChar w:fldCharType="begin"/>
        </w:r>
        <w:r w:rsidR="00095AD8">
          <w:rPr>
            <w:rFonts w:ascii="Arial" w:hAnsi="Arial" w:cs="Arial"/>
            <w:color w:val="000000"/>
            <w:sz w:val="23"/>
            <w:szCs w:val="23"/>
          </w:rPr>
          <w:instrText xml:space="preserve"> HYPERLINK "</w:instrText>
        </w:r>
      </w:ins>
      <w:r w:rsidR="00095AD8">
        <w:rPr>
          <w:rFonts w:ascii="Arial" w:hAnsi="Arial" w:cs="Arial"/>
          <w:color w:val="000000"/>
          <w:sz w:val="23"/>
          <w:szCs w:val="23"/>
        </w:rPr>
        <w:instrText>http://www.algomusic.com/jmsl/</w:instrText>
      </w:r>
      <w:ins w:id="80" w:author="Gianfranco Biondi (RIT Student)" w:date="2012-08-10T10:57:00Z">
        <w:r w:rsidR="00095AD8">
          <w:rPr>
            <w:rFonts w:ascii="Arial" w:hAnsi="Arial" w:cs="Arial"/>
            <w:color w:val="000000"/>
            <w:sz w:val="23"/>
            <w:szCs w:val="23"/>
          </w:rPr>
          <w:instrText xml:space="preserve">" </w:instrText>
        </w:r>
        <w:r w:rsidR="00095AD8">
          <w:rPr>
            <w:rFonts w:ascii="Arial" w:hAnsi="Arial" w:cs="Arial"/>
            <w:color w:val="000000"/>
            <w:sz w:val="23"/>
            <w:szCs w:val="23"/>
          </w:rPr>
          <w:fldChar w:fldCharType="separate"/>
        </w:r>
      </w:ins>
      <w:r w:rsidR="00095AD8" w:rsidRPr="00A43FB8">
        <w:rPr>
          <w:rStyle w:val="Hyperlink"/>
          <w:rFonts w:ascii="Arial" w:hAnsi="Arial" w:cs="Arial"/>
          <w:sz w:val="23"/>
          <w:szCs w:val="23"/>
        </w:rPr>
        <w:t>http://www.algomusic.com/jmsl/</w:t>
      </w:r>
      <w:ins w:id="81" w:author="Gianfranco Biondi (RIT Student)" w:date="2012-08-10T10:57:00Z">
        <w:r w:rsidR="00095AD8">
          <w:rPr>
            <w:rFonts w:ascii="Arial" w:hAnsi="Arial" w:cs="Arial"/>
            <w:color w:val="000000"/>
            <w:sz w:val="23"/>
            <w:szCs w:val="23"/>
          </w:rPr>
          <w:fldChar w:fldCharType="end"/>
        </w:r>
      </w:ins>
    </w:p>
    <w:p w:rsidR="00095AD8" w:rsidRDefault="00095AD8">
      <w:proofErr w:type="spellStart"/>
      <w:proofErr w:type="gramStart"/>
      <w:ins w:id="82" w:author="Gianfranco Biondi (RIT Student)" w:date="2012-08-10T10:57:00Z">
        <w:r>
          <w:rPr>
            <w:rFonts w:ascii="Arial" w:hAnsi="Arial" w:cs="Arial"/>
            <w:color w:val="000000"/>
            <w:sz w:val="23"/>
            <w:szCs w:val="23"/>
          </w:rPr>
          <w:t>WebKit</w:t>
        </w:r>
        <w:proofErr w:type="spellEnd"/>
        <w:r>
          <w:rPr>
            <w:rFonts w:ascii="Arial" w:hAnsi="Arial" w:cs="Arial"/>
            <w:color w:val="000000"/>
            <w:sz w:val="23"/>
            <w:szCs w:val="23"/>
          </w:rPr>
          <w:t>.</w:t>
        </w:r>
        <w:proofErr w:type="gramEnd"/>
        <w:r>
          <w:rPr>
            <w:rFonts w:ascii="Arial" w:hAnsi="Arial" w:cs="Arial"/>
            <w:color w:val="000000"/>
            <w:sz w:val="23"/>
            <w:szCs w:val="23"/>
          </w:rPr>
          <w:t xml:space="preserve">  </w:t>
        </w:r>
        <w:r w:rsidRPr="00095AD8">
          <w:rPr>
            <w:rFonts w:ascii="Arial" w:hAnsi="Arial" w:cs="Arial"/>
            <w:color w:val="000000"/>
            <w:sz w:val="23"/>
            <w:szCs w:val="23"/>
          </w:rPr>
          <w:t>http://www.webkit.org/</w:t>
        </w:r>
      </w:ins>
    </w:p>
    <w:sectPr w:rsidR="00095A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ames Heliotis" w:date="2012-08-07T10:49:00Z" w:initials="JEH">
    <w:p w:rsidR="00095AD8" w:rsidRDefault="00095AD8">
      <w:pPr>
        <w:pStyle w:val="CommentText"/>
      </w:pPr>
      <w:r>
        <w:rPr>
          <w:rStyle w:val="CommentReference"/>
        </w:rPr>
        <w:annotationRef/>
      </w:r>
      <w:r>
        <w:t>Not sure?</w:t>
      </w:r>
    </w:p>
  </w:comment>
  <w:comment w:id="10" w:author="James Heliotis" w:date="2012-08-07T10:49:00Z" w:initials="JEH">
    <w:p w:rsidR="00095AD8" w:rsidRDefault="00095AD8">
      <w:pPr>
        <w:pStyle w:val="CommentText"/>
      </w:pPr>
      <w:r>
        <w:rPr>
          <w:rStyle w:val="CommentReference"/>
        </w:rPr>
        <w:annotationRef/>
      </w:r>
      <w:r>
        <w:t>Then why is it in this report and not in the report on musical notations?</w:t>
      </w:r>
    </w:p>
  </w:comment>
  <w:comment w:id="14" w:author="James Heliotis" w:date="2012-08-07T10:49:00Z" w:initials="JEH">
    <w:p w:rsidR="00095AD8" w:rsidRDefault="00095AD8">
      <w:pPr>
        <w:pStyle w:val="CommentText"/>
      </w:pPr>
      <w:r>
        <w:rPr>
          <w:rStyle w:val="CommentReference"/>
        </w:rPr>
        <w:annotationRef/>
      </w:r>
      <w:r>
        <w:t>Don’t make assumptions regarding expense.</w:t>
      </w:r>
    </w:p>
  </w:comment>
  <w:comment w:id="24" w:author="James Heliotis" w:date="2012-08-07T10:49:00Z" w:initials="JEH">
    <w:p w:rsidR="00095AD8" w:rsidRDefault="00095AD8">
      <w:pPr>
        <w:pStyle w:val="CommentText"/>
      </w:pPr>
      <w:r>
        <w:rPr>
          <w:rStyle w:val="CommentReference"/>
        </w:rPr>
        <w:annotationRef/>
      </w:r>
      <w:r>
        <w:t>Introduce and explain your code example.</w:t>
      </w:r>
    </w:p>
  </w:comment>
  <w:comment w:id="36" w:author="James Heliotis" w:date="2012-08-07T10:49:00Z" w:initials="JEH">
    <w:p w:rsidR="00095AD8" w:rsidRDefault="00095AD8">
      <w:pPr>
        <w:pStyle w:val="CommentText"/>
      </w:pPr>
      <w:r>
        <w:rPr>
          <w:rStyle w:val="CommentReference"/>
        </w:rPr>
        <w:annotationRef/>
      </w:r>
      <w:r>
        <w:t>Not clear; does the package do that now, or would one have to write it?</w:t>
      </w:r>
    </w:p>
  </w:comment>
  <w:comment w:id="41" w:author="James Heliotis" w:date="2012-08-07T10:49:00Z" w:initials="JEH">
    <w:p w:rsidR="00095AD8" w:rsidRDefault="00095AD8">
      <w:pPr>
        <w:pStyle w:val="CommentText"/>
      </w:pPr>
      <w:r>
        <w:rPr>
          <w:rStyle w:val="CommentReference"/>
        </w:rPr>
        <w:annotationRef/>
      </w:r>
      <w:r>
        <w:t>Good to know!!</w:t>
      </w:r>
    </w:p>
  </w:comment>
  <w:comment w:id="42" w:author="James Heliotis" w:date="2012-08-07T10:49:00Z" w:initials="JEH">
    <w:p w:rsidR="00095AD8" w:rsidRDefault="00095AD8">
      <w:pPr>
        <w:pStyle w:val="CommentText"/>
      </w:pPr>
      <w:r>
        <w:rPr>
          <w:rStyle w:val="CommentReference"/>
        </w:rPr>
        <w:annotationRef/>
      </w:r>
      <w:r>
        <w:t>Capitalize and include a reference?</w:t>
      </w:r>
    </w:p>
  </w:comment>
  <w:comment w:id="55" w:author="James Heliotis" w:date="2012-08-07T10:49:00Z" w:initials="JEH">
    <w:p w:rsidR="00095AD8" w:rsidRDefault="00095AD8">
      <w:pPr>
        <w:pStyle w:val="CommentText"/>
      </w:pPr>
      <w:r>
        <w:rPr>
          <w:rStyle w:val="CommentReference"/>
        </w:rPr>
        <w:annotationRef/>
      </w:r>
      <w:r>
        <w:t>Comment on its amenability to scroll and resize.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7BC"/>
    <w:rsid w:val="00095AD8"/>
    <w:rsid w:val="000C4D25"/>
    <w:rsid w:val="001A5167"/>
    <w:rsid w:val="00297B58"/>
    <w:rsid w:val="002E01E3"/>
    <w:rsid w:val="004507BC"/>
    <w:rsid w:val="0046068E"/>
    <w:rsid w:val="00733353"/>
    <w:rsid w:val="00850806"/>
    <w:rsid w:val="009C04FC"/>
    <w:rsid w:val="00AB5B99"/>
    <w:rsid w:val="00BF491D"/>
    <w:rsid w:val="00C33992"/>
    <w:rsid w:val="00D72122"/>
    <w:rsid w:val="00F379FA"/>
    <w:rsid w:val="00F86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507BC"/>
  </w:style>
  <w:style w:type="character" w:styleId="Hyperlink">
    <w:name w:val="Hyperlink"/>
    <w:basedOn w:val="DefaultParagraphFont"/>
    <w:uiPriority w:val="99"/>
    <w:unhideWhenUsed/>
    <w:rsid w:val="004507BC"/>
    <w:rPr>
      <w:color w:val="0000FF"/>
      <w:u w:val="single"/>
    </w:rPr>
  </w:style>
  <w:style w:type="character" w:styleId="CommentReference">
    <w:name w:val="annotation reference"/>
    <w:basedOn w:val="DefaultParagraphFont"/>
    <w:uiPriority w:val="99"/>
    <w:semiHidden/>
    <w:unhideWhenUsed/>
    <w:rsid w:val="00733353"/>
    <w:rPr>
      <w:sz w:val="18"/>
      <w:szCs w:val="18"/>
    </w:rPr>
  </w:style>
  <w:style w:type="paragraph" w:styleId="CommentText">
    <w:name w:val="annotation text"/>
    <w:basedOn w:val="Normal"/>
    <w:link w:val="CommentTextChar"/>
    <w:uiPriority w:val="99"/>
    <w:semiHidden/>
    <w:unhideWhenUsed/>
    <w:rsid w:val="00733353"/>
    <w:pPr>
      <w:spacing w:line="240" w:lineRule="auto"/>
    </w:pPr>
    <w:rPr>
      <w:sz w:val="24"/>
      <w:szCs w:val="24"/>
    </w:rPr>
  </w:style>
  <w:style w:type="character" w:customStyle="1" w:styleId="CommentTextChar">
    <w:name w:val="Comment Text Char"/>
    <w:basedOn w:val="DefaultParagraphFont"/>
    <w:link w:val="CommentText"/>
    <w:uiPriority w:val="99"/>
    <w:semiHidden/>
    <w:rsid w:val="00733353"/>
    <w:rPr>
      <w:sz w:val="24"/>
      <w:szCs w:val="24"/>
    </w:rPr>
  </w:style>
  <w:style w:type="paragraph" w:styleId="CommentSubject">
    <w:name w:val="annotation subject"/>
    <w:basedOn w:val="CommentText"/>
    <w:next w:val="CommentText"/>
    <w:link w:val="CommentSubjectChar"/>
    <w:uiPriority w:val="99"/>
    <w:semiHidden/>
    <w:unhideWhenUsed/>
    <w:rsid w:val="00733353"/>
    <w:rPr>
      <w:b/>
      <w:bCs/>
      <w:sz w:val="20"/>
      <w:szCs w:val="20"/>
    </w:rPr>
  </w:style>
  <w:style w:type="character" w:customStyle="1" w:styleId="CommentSubjectChar">
    <w:name w:val="Comment Subject Char"/>
    <w:basedOn w:val="CommentTextChar"/>
    <w:link w:val="CommentSubject"/>
    <w:uiPriority w:val="99"/>
    <w:semiHidden/>
    <w:rsid w:val="00733353"/>
    <w:rPr>
      <w:b/>
      <w:bCs/>
      <w:sz w:val="20"/>
      <w:szCs w:val="20"/>
    </w:rPr>
  </w:style>
  <w:style w:type="paragraph" w:styleId="BalloonText">
    <w:name w:val="Balloon Text"/>
    <w:basedOn w:val="Normal"/>
    <w:link w:val="BalloonTextChar"/>
    <w:uiPriority w:val="99"/>
    <w:semiHidden/>
    <w:unhideWhenUsed/>
    <w:rsid w:val="0073335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3353"/>
    <w:rPr>
      <w:rFonts w:ascii="Lucida Grande" w:hAnsi="Lucida Grande"/>
      <w:sz w:val="18"/>
      <w:szCs w:val="18"/>
    </w:rPr>
  </w:style>
  <w:style w:type="paragraph" w:styleId="Caption">
    <w:name w:val="caption"/>
    <w:basedOn w:val="Normal"/>
    <w:next w:val="Normal"/>
    <w:uiPriority w:val="35"/>
    <w:semiHidden/>
    <w:unhideWhenUsed/>
    <w:qFormat/>
    <w:rsid w:val="0046068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507BC"/>
  </w:style>
  <w:style w:type="character" w:styleId="Hyperlink">
    <w:name w:val="Hyperlink"/>
    <w:basedOn w:val="DefaultParagraphFont"/>
    <w:uiPriority w:val="99"/>
    <w:unhideWhenUsed/>
    <w:rsid w:val="004507BC"/>
    <w:rPr>
      <w:color w:val="0000FF"/>
      <w:u w:val="single"/>
    </w:rPr>
  </w:style>
  <w:style w:type="character" w:styleId="CommentReference">
    <w:name w:val="annotation reference"/>
    <w:basedOn w:val="DefaultParagraphFont"/>
    <w:uiPriority w:val="99"/>
    <w:semiHidden/>
    <w:unhideWhenUsed/>
    <w:rsid w:val="00733353"/>
    <w:rPr>
      <w:sz w:val="18"/>
      <w:szCs w:val="18"/>
    </w:rPr>
  </w:style>
  <w:style w:type="paragraph" w:styleId="CommentText">
    <w:name w:val="annotation text"/>
    <w:basedOn w:val="Normal"/>
    <w:link w:val="CommentTextChar"/>
    <w:uiPriority w:val="99"/>
    <w:semiHidden/>
    <w:unhideWhenUsed/>
    <w:rsid w:val="00733353"/>
    <w:pPr>
      <w:spacing w:line="240" w:lineRule="auto"/>
    </w:pPr>
    <w:rPr>
      <w:sz w:val="24"/>
      <w:szCs w:val="24"/>
    </w:rPr>
  </w:style>
  <w:style w:type="character" w:customStyle="1" w:styleId="CommentTextChar">
    <w:name w:val="Comment Text Char"/>
    <w:basedOn w:val="DefaultParagraphFont"/>
    <w:link w:val="CommentText"/>
    <w:uiPriority w:val="99"/>
    <w:semiHidden/>
    <w:rsid w:val="00733353"/>
    <w:rPr>
      <w:sz w:val="24"/>
      <w:szCs w:val="24"/>
    </w:rPr>
  </w:style>
  <w:style w:type="paragraph" w:styleId="CommentSubject">
    <w:name w:val="annotation subject"/>
    <w:basedOn w:val="CommentText"/>
    <w:next w:val="CommentText"/>
    <w:link w:val="CommentSubjectChar"/>
    <w:uiPriority w:val="99"/>
    <w:semiHidden/>
    <w:unhideWhenUsed/>
    <w:rsid w:val="00733353"/>
    <w:rPr>
      <w:b/>
      <w:bCs/>
      <w:sz w:val="20"/>
      <w:szCs w:val="20"/>
    </w:rPr>
  </w:style>
  <w:style w:type="character" w:customStyle="1" w:styleId="CommentSubjectChar">
    <w:name w:val="Comment Subject Char"/>
    <w:basedOn w:val="CommentTextChar"/>
    <w:link w:val="CommentSubject"/>
    <w:uiPriority w:val="99"/>
    <w:semiHidden/>
    <w:rsid w:val="00733353"/>
    <w:rPr>
      <w:b/>
      <w:bCs/>
      <w:sz w:val="20"/>
      <w:szCs w:val="20"/>
    </w:rPr>
  </w:style>
  <w:style w:type="paragraph" w:styleId="BalloonText">
    <w:name w:val="Balloon Text"/>
    <w:basedOn w:val="Normal"/>
    <w:link w:val="BalloonTextChar"/>
    <w:uiPriority w:val="99"/>
    <w:semiHidden/>
    <w:unhideWhenUsed/>
    <w:rsid w:val="0073335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3353"/>
    <w:rPr>
      <w:rFonts w:ascii="Lucida Grande" w:hAnsi="Lucida Grande"/>
      <w:sz w:val="18"/>
      <w:szCs w:val="18"/>
    </w:rPr>
  </w:style>
  <w:style w:type="paragraph" w:styleId="Caption">
    <w:name w:val="caption"/>
    <w:basedOn w:val="Normal"/>
    <w:next w:val="Normal"/>
    <w:uiPriority w:val="35"/>
    <w:semiHidden/>
    <w:unhideWhenUsed/>
    <w:qFormat/>
    <w:rsid w:val="0046068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xshtix-midi.sourceforge.net/"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exflow.com/docs/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5</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dc:creator>
  <cp:lastModifiedBy>Gianfranco Biondi (RIT Student)</cp:lastModifiedBy>
  <cp:revision>11</cp:revision>
  <cp:lastPrinted>2012-07-24T14:54:00Z</cp:lastPrinted>
  <dcterms:created xsi:type="dcterms:W3CDTF">2012-07-24T05:57:00Z</dcterms:created>
  <dcterms:modified xsi:type="dcterms:W3CDTF">2012-08-10T15:11:00Z</dcterms:modified>
</cp:coreProperties>
</file>